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0C" w:rsidRPr="00587B0C" w:rsidRDefault="00587B0C" w:rsidP="00587B0C">
      <w:pPr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bookmarkStart w:id="0" w:name="_GoBack"/>
      <w:bookmarkEnd w:id="0"/>
      <w:r w:rsidRPr="00587B0C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Condições</w:t>
      </w:r>
    </w:p>
    <w:p w:rsidR="00587B0C" w:rsidRDefault="00587B0C" w:rsidP="00587B0C"/>
    <w:p w:rsidR="00587B0C" w:rsidRDefault="00587B0C" w:rsidP="00587B0C"/>
    <w:p w:rsidR="00587B0C" w:rsidRDefault="00587B0C" w:rsidP="00587B0C"/>
    <w:p w:rsidR="00587B0C" w:rsidRDefault="00587B0C" w:rsidP="00587B0C">
      <w:pPr>
        <w:rPr>
          <w:color w:val="auto"/>
        </w:rPr>
      </w:pPr>
      <w:r>
        <w:t>As condições são usadas para controlar a sequência de um programa ou função. Todos funcionam de acordo com o mesmo padrão: uma condição é definida e, dependendo de como isso pode ser avaliado (verdadeiro ou falso), algo é realizado ou não.</w:t>
      </w:r>
    </w:p>
    <w:p w:rsidR="00587B0C" w:rsidRDefault="00587B0C" w:rsidP="00587B0C">
      <w:r>
        <w:rPr>
          <w:b/>
          <w:bCs/>
          <w:color w:val="000000"/>
        </w:rPr>
        <w:br/>
      </w:r>
    </w:p>
    <w:p w:rsidR="00587B0C" w:rsidRDefault="00587B0C" w:rsidP="00587B0C">
      <w:proofErr w:type="spellStart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If</w:t>
      </w:r>
      <w:proofErr w:type="spellEnd"/>
    </w:p>
    <w:p w:rsidR="00587B0C" w:rsidRDefault="00587B0C" w:rsidP="00587B0C">
      <w:proofErr w:type="spellStart"/>
      <w:r>
        <w:t>If</w:t>
      </w:r>
      <w:proofErr w:type="spellEnd"/>
      <w:r>
        <w:t xml:space="preserve"> é a forma mais simples de uma condição. Consiste em duas partes: uma condição e uma instrução ou bloco de instruções. A condição é escrita após a palavra </w:t>
      </w:r>
      <w:proofErr w:type="spellStart"/>
      <w:r>
        <w:t>if</w:t>
      </w:r>
      <w:proofErr w:type="spellEnd"/>
      <w:r>
        <w:t xml:space="preserve"> entre dois parênteses. A instrução ou bloco de instrução segue a condição. Se a afirmação for verdadeira </w:t>
      </w:r>
      <w:proofErr w:type="gramStart"/>
      <w:r>
        <w:t xml:space="preserve">( </w:t>
      </w:r>
      <w:proofErr w:type="spellStart"/>
      <w:r>
        <w:t>true</w:t>
      </w:r>
      <w:proofErr w:type="spellEnd"/>
      <w:proofErr w:type="gramEnd"/>
      <w:r>
        <w:t xml:space="preserve">), a afirmação é executada. E se for false, não é executada. Literalmente, tal consulta seria: </w:t>
      </w:r>
      <w:proofErr w:type="spellStart"/>
      <w:r>
        <w:t>If</w:t>
      </w:r>
      <w:proofErr w:type="spellEnd"/>
      <w:r>
        <w:t xml:space="preserve"> [condição] então faça [instrução</w:t>
      </w:r>
      <w:proofErr w:type="gramStart"/>
      <w:r>
        <w:t>] .</w:t>
      </w:r>
      <w:proofErr w:type="gramEnd"/>
      <w:r>
        <w:t xml:space="preserve"> Exemplo:</w:t>
      </w:r>
    </w:p>
    <w:p w:rsidR="00587B0C" w:rsidRDefault="00587B0C" w:rsidP="00587B0C">
      <w:proofErr w:type="gramStart"/>
      <w:r>
        <w:t>a</w:t>
      </w:r>
      <w:proofErr w:type="gramEnd"/>
      <w:r>
        <w:t xml:space="preserve"> = 2;</w:t>
      </w:r>
    </w:p>
    <w:p w:rsidR="00587B0C" w:rsidRDefault="00587B0C" w:rsidP="00587B0C">
      <w:proofErr w:type="spellStart"/>
      <w:proofErr w:type="gramStart"/>
      <w:r>
        <w:t>if</w:t>
      </w:r>
      <w:proofErr w:type="spellEnd"/>
      <w:proofErr w:type="gramEnd"/>
      <w:r>
        <w:t xml:space="preserve"> (a == 1)</w:t>
      </w:r>
    </w:p>
    <w:p w:rsidR="00587B0C" w:rsidRDefault="00587B0C" w:rsidP="00587B0C">
      <w:proofErr w:type="spellStart"/>
      <w:proofErr w:type="gramStart"/>
      <w:r>
        <w:t>alert</w:t>
      </w:r>
      <w:proofErr w:type="spellEnd"/>
      <w:proofErr w:type="gramEnd"/>
      <w:r>
        <w:t xml:space="preserve"> (‘a é 1’);</w:t>
      </w:r>
    </w:p>
    <w:p w:rsidR="00587B0C" w:rsidRDefault="00587B0C" w:rsidP="00587B0C">
      <w:r>
        <w:t>      </w:t>
      </w:r>
    </w:p>
    <w:p w:rsidR="00587B0C" w:rsidRDefault="00587B0C" w:rsidP="00587B0C">
      <w:proofErr w:type="spellStart"/>
      <w:proofErr w:type="gramStart"/>
      <w:r>
        <w:t>if</w:t>
      </w:r>
      <w:proofErr w:type="spellEnd"/>
      <w:proofErr w:type="gramEnd"/>
      <w:r>
        <w:t xml:space="preserve"> (a &lt;10 &amp;&amp; a&gt; 1) {</w:t>
      </w:r>
    </w:p>
    <w:p w:rsidR="00587B0C" w:rsidRDefault="00587B0C" w:rsidP="00587B0C">
      <w:r>
        <w:t xml:space="preserve">         </w:t>
      </w:r>
      <w:proofErr w:type="gramStart"/>
      <w:r>
        <w:t>a </w:t>
      </w:r>
      <w:ins w:id="1" w:author="Unknown">
        <w:r>
          <w:t>;</w:t>
        </w:r>
      </w:ins>
      <w:proofErr w:type="gramEnd"/>
    </w:p>
    <w:p w:rsidR="00587B0C" w:rsidRDefault="00587B0C" w:rsidP="00587B0C">
      <w:r>
        <w:t xml:space="preserve">         </w:t>
      </w:r>
      <w:proofErr w:type="spellStart"/>
      <w:proofErr w:type="gramStart"/>
      <w:r>
        <w:t>alert</w:t>
      </w:r>
      <w:proofErr w:type="spellEnd"/>
      <w:proofErr w:type="gramEnd"/>
      <w:r>
        <w:t xml:space="preserve"> (‘a é’ + a);</w:t>
      </w:r>
    </w:p>
    <w:p w:rsidR="00587B0C" w:rsidRDefault="00587B0C" w:rsidP="00587B0C">
      <w:r>
        <w:t>}</w:t>
      </w:r>
    </w:p>
    <w:p w:rsidR="00587B0C" w:rsidRDefault="00587B0C" w:rsidP="00587B0C">
      <w:r>
        <w:rPr>
          <w:b/>
          <w:bCs/>
          <w:color w:val="000000"/>
        </w:rPr>
        <w:br/>
      </w:r>
    </w:p>
    <w:p w:rsidR="00587B0C" w:rsidRDefault="00587B0C" w:rsidP="00587B0C">
      <w:proofErr w:type="spellStart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If-else</w:t>
      </w:r>
      <w:proofErr w:type="spellEnd"/>
    </w:p>
    <w:p w:rsidR="00587B0C" w:rsidRDefault="00587B0C" w:rsidP="00587B0C">
      <w:r>
        <w:t xml:space="preserve">Uma condição </w:t>
      </w:r>
      <w:proofErr w:type="spellStart"/>
      <w:r>
        <w:t>if-else</w:t>
      </w:r>
      <w:proofErr w:type="spellEnd"/>
      <w:r>
        <w:t xml:space="preserve"> pode ser vista como uma condição dupla, na qual a segunda condição pode ser validada também. Isso é realizado se a condição </w:t>
      </w:r>
      <w:proofErr w:type="spellStart"/>
      <w:r>
        <w:t>if</w:t>
      </w:r>
      <w:proofErr w:type="spellEnd"/>
      <w:r>
        <w:t xml:space="preserve"> for avaliada </w:t>
      </w:r>
      <w:proofErr w:type="spellStart"/>
      <w:r>
        <w:t>com</w:t>
      </w:r>
      <w:proofErr w:type="spellEnd"/>
      <w:r>
        <w:t xml:space="preserve"> </w:t>
      </w:r>
      <w:proofErr w:type="gramStart"/>
      <w:r>
        <w:t>false( ou</w:t>
      </w:r>
      <w:proofErr w:type="gramEnd"/>
      <w:r>
        <w:t xml:space="preserve"> seja, falso).</w:t>
      </w:r>
    </w:p>
    <w:p w:rsidR="00587B0C" w:rsidRPr="00587B0C" w:rsidRDefault="00587B0C" w:rsidP="00587B0C">
      <w:pPr>
        <w:rPr>
          <w:lang w:val="en-US"/>
        </w:rPr>
      </w:pPr>
      <w:r>
        <w:t xml:space="preserve">A parte alternativa é separada da parte do </w:t>
      </w:r>
      <w:proofErr w:type="spellStart"/>
      <w:r>
        <w:t>if</w:t>
      </w:r>
      <w:proofErr w:type="spellEnd"/>
      <w:r>
        <w:t xml:space="preserve"> pela palavra </w:t>
      </w:r>
      <w:proofErr w:type="spellStart"/>
      <w:r>
        <w:t>else</w:t>
      </w:r>
      <w:proofErr w:type="spellEnd"/>
      <w:r>
        <w:t xml:space="preserve">. Uma representação literal de tal </w:t>
      </w:r>
      <w:proofErr w:type="spellStart"/>
      <w:r>
        <w:t>if-else</w:t>
      </w:r>
      <w:proofErr w:type="spellEnd"/>
      <w:r>
        <w:t xml:space="preserve"> poderia ser a seguinte: </w:t>
      </w:r>
      <w:proofErr w:type="spellStart"/>
      <w:r>
        <w:t>If</w:t>
      </w:r>
      <w:proofErr w:type="spellEnd"/>
      <w:r>
        <w:t xml:space="preserve"> [condição] então faça [instrução </w:t>
      </w:r>
      <w:proofErr w:type="spellStart"/>
      <w:r>
        <w:t>if</w:t>
      </w:r>
      <w:proofErr w:type="spellEnd"/>
      <w:r>
        <w:t xml:space="preserve">], caso contrário, faça [instrução </w:t>
      </w:r>
      <w:proofErr w:type="spellStart"/>
      <w:r>
        <w:t>else</w:t>
      </w:r>
      <w:proofErr w:type="spellEnd"/>
      <w:r>
        <w:t xml:space="preserve">]. </w:t>
      </w:r>
      <w:proofErr w:type="spellStart"/>
      <w:r w:rsidRPr="00587B0C">
        <w:rPr>
          <w:lang w:val="en-US"/>
        </w:rPr>
        <w:t>Exemplo</w:t>
      </w:r>
      <w:proofErr w:type="spellEnd"/>
      <w:r w:rsidRPr="00587B0C">
        <w:rPr>
          <w:lang w:val="en-US"/>
        </w:rPr>
        <w:t>: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a = 1;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lastRenderedPageBreak/>
        <w:t>if (a == 2) a ++ else a–;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if (a == 1) 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      </w:t>
      </w:r>
      <w:proofErr w:type="gramStart"/>
      <w:r w:rsidRPr="00587B0C">
        <w:rPr>
          <w:lang w:val="en-US"/>
        </w:rPr>
        <w:t>a </w:t>
      </w:r>
      <w:ins w:id="2" w:author="Unknown">
        <w:r w:rsidRPr="00587B0C">
          <w:rPr>
            <w:lang w:val="en-US"/>
          </w:rPr>
          <w:t>;</w:t>
        </w:r>
      </w:ins>
      <w:proofErr w:type="gramEnd"/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} else {</w:t>
      </w:r>
    </w:p>
    <w:p w:rsidR="00587B0C" w:rsidRDefault="00587B0C" w:rsidP="00587B0C">
      <w:r w:rsidRPr="00587B0C">
        <w:rPr>
          <w:lang w:val="en-US"/>
        </w:rPr>
        <w:t xml:space="preserve">         </w:t>
      </w:r>
      <w:proofErr w:type="gramStart"/>
      <w:r>
        <w:t>a</w:t>
      </w:r>
      <w:proofErr w:type="gramEnd"/>
      <w:r>
        <w:t>–;</w:t>
      </w:r>
    </w:p>
    <w:p w:rsidR="00587B0C" w:rsidRDefault="00587B0C" w:rsidP="00587B0C">
      <w:r>
        <w:t>};</w:t>
      </w:r>
    </w:p>
    <w:p w:rsidR="00587B0C" w:rsidRDefault="00587B0C" w:rsidP="00587B0C">
      <w:r>
        <w:rPr>
          <w:b/>
          <w:bCs/>
          <w:color w:val="000000"/>
        </w:rPr>
        <w:br/>
      </w:r>
    </w:p>
    <w:p w:rsidR="00587B0C" w:rsidRDefault="00587B0C" w:rsidP="00587B0C"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 xml:space="preserve">Condição </w:t>
      </w:r>
      <w:proofErr w:type="spellStart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inline</w:t>
      </w:r>
      <w:proofErr w:type="spellEnd"/>
    </w:p>
    <w:p w:rsidR="00587B0C" w:rsidRDefault="00587B0C" w:rsidP="00587B0C">
      <w:r>
        <w:t xml:space="preserve">A condição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é uma forma simplificada de condição. Consiste em apenas três partes: a condição e duas instruções ou blocos de instruções. Deve haver um ponto de interrogação </w:t>
      </w:r>
      <w:proofErr w:type="gramStart"/>
      <w:r>
        <w:t>( ?</w:t>
      </w:r>
      <w:proofErr w:type="gramEnd"/>
      <w:r>
        <w:t xml:space="preserve">) </w:t>
      </w:r>
      <w:proofErr w:type="gramStart"/>
      <w:r>
        <w:t>após</w:t>
      </w:r>
      <w:proofErr w:type="gramEnd"/>
      <w:r>
        <w:t xml:space="preserve"> a condição e dois pontos ( :) entre as duas instruções ou blocos . A função é como uma </w:t>
      </w:r>
      <w:proofErr w:type="spellStart"/>
      <w:r>
        <w:t>if-else</w:t>
      </w:r>
      <w:proofErr w:type="spellEnd"/>
      <w:r>
        <w:t>: se a condição for atendida, a primeira instrução é executada - se não for atendida, a segunda (ou seja, a instrução após os dois pontos) é executada. Exemplo:</w:t>
      </w:r>
    </w:p>
    <w:p w:rsidR="00587B0C" w:rsidRDefault="00587B0C" w:rsidP="00587B0C">
      <w:proofErr w:type="gramStart"/>
      <w:r>
        <w:t>a</w:t>
      </w:r>
      <w:proofErr w:type="gramEnd"/>
      <w:r>
        <w:t xml:space="preserve"> = 1;</w:t>
      </w:r>
    </w:p>
    <w:p w:rsidR="00587B0C" w:rsidRDefault="00587B0C" w:rsidP="00587B0C">
      <w:proofErr w:type="gramStart"/>
      <w:r>
        <w:t>a</w:t>
      </w:r>
      <w:proofErr w:type="gramEnd"/>
      <w:r>
        <w:t xml:space="preserve"> == 2? </w:t>
      </w:r>
      <w:proofErr w:type="gramStart"/>
      <w:r>
        <w:t>a</w:t>
      </w:r>
      <w:proofErr w:type="gramEnd"/>
      <w:r>
        <w:t>: a–;</w:t>
      </w:r>
    </w:p>
    <w:p w:rsidR="00587B0C" w:rsidRDefault="00587B0C" w:rsidP="00587B0C">
      <w:r>
        <w:rPr>
          <w:b/>
          <w:bCs/>
          <w:color w:val="000000"/>
        </w:rPr>
        <w:br/>
      </w:r>
    </w:p>
    <w:p w:rsidR="00587B0C" w:rsidRDefault="00587B0C" w:rsidP="00587B0C"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Switch</w:t>
      </w:r>
    </w:p>
    <w:p w:rsidR="00587B0C" w:rsidRDefault="00587B0C" w:rsidP="00587B0C">
      <w:r>
        <w:t xml:space="preserve">Em vez de várias condições </w:t>
      </w:r>
      <w:proofErr w:type="spellStart"/>
      <w:r>
        <w:t>if</w:t>
      </w:r>
      <w:proofErr w:type="spellEnd"/>
      <w:r>
        <w:t xml:space="preserve"> ou </w:t>
      </w:r>
      <w:proofErr w:type="spellStart"/>
      <w:r>
        <w:t>if-else</w:t>
      </w:r>
      <w:proofErr w:type="spellEnd"/>
      <w:r>
        <w:t xml:space="preserve">, pode ser usada a condição </w:t>
      </w:r>
      <w:proofErr w:type="gramStart"/>
      <w:r>
        <w:t>switch .</w:t>
      </w:r>
      <w:proofErr w:type="gramEnd"/>
      <w:r>
        <w:t xml:space="preserve"> Ela contém várias opções e, portanto, pode ser acionada de forma mais conveniente que o </w:t>
      </w:r>
      <w:proofErr w:type="spellStart"/>
      <w:r>
        <w:t>if-else</w:t>
      </w:r>
      <w:proofErr w:type="spellEnd"/>
      <w:r>
        <w:t>.</w:t>
      </w:r>
    </w:p>
    <w:p w:rsidR="00587B0C" w:rsidRDefault="00587B0C" w:rsidP="00587B0C">
      <w:r>
        <w:t xml:space="preserve">O switch começa com a palavra switch seguida por um objeto, uma variável ou uma condição entre parênteses. Em seguida, colocamos a cláusula case. Cada case representa uma forma ou valor do objeto que pode assumir. Uma case sempre começa com a palavra case- seguida pelo valor. Um valor pode ser quase qualquer coisa - texto, número, objeto ou tipo. O case termina com dois </w:t>
      </w:r>
      <w:proofErr w:type="gramStart"/>
      <w:r>
        <w:t>pontos(</w:t>
      </w:r>
      <w:proofErr w:type="gramEnd"/>
      <w:r>
        <w:t xml:space="preserve">:). O case é seguido pelas instruções que devem ser realizadas quando a expressão switch é completamente idêntica com a expressão da case. Uma sequência de instruções termina com a palavra break. Além disso, instruções alternativas podem ser definidas. Eles devem vir após o último break e começar com a palavra default seguida por dois </w:t>
      </w:r>
      <w:proofErr w:type="gramStart"/>
      <w:r>
        <w:t>pontos(</w:t>
      </w:r>
      <w:proofErr w:type="gramEnd"/>
      <w:r>
        <w:t xml:space="preserve">:). Isso é seguido pelas instruções e não precisa ser </w:t>
      </w:r>
      <w:proofErr w:type="gramStart"/>
      <w:r>
        <w:t>um  break</w:t>
      </w:r>
      <w:proofErr w:type="gramEnd"/>
      <w:r>
        <w:t xml:space="preserve"> para encerrar.</w:t>
      </w:r>
    </w:p>
    <w:p w:rsidR="00587B0C" w:rsidRDefault="00587B0C" w:rsidP="00587B0C">
      <w:r>
        <w:t xml:space="preserve">O switch funciona da seguinte maneira: O switch é executado de cima para baixo e é pesquisado entre os cases um valor semelhante. Se um valor for encontrado, as tarefas subsequentes são realizadas até o próximo break e a consulta encerrada. Se nenhum valor semelhante for encontrado, as instruções </w:t>
      </w:r>
      <w:proofErr w:type="gramStart"/>
      <w:r>
        <w:t>alternativas(</w:t>
      </w:r>
      <w:proofErr w:type="gramEnd"/>
      <w:r>
        <w:t>default) - se disponíveis - são executadas. O switch é encerrado e o programa continua. Exemplo:</w:t>
      </w:r>
    </w:p>
    <w:p w:rsidR="00587B0C" w:rsidRDefault="00587B0C" w:rsidP="00587B0C">
      <w:proofErr w:type="gramStart"/>
      <w:r>
        <w:t>a</w:t>
      </w:r>
      <w:proofErr w:type="gramEnd"/>
      <w:r>
        <w:t xml:space="preserve"> = 1;</w:t>
      </w:r>
    </w:p>
    <w:p w:rsidR="00587B0C" w:rsidRDefault="00587B0C" w:rsidP="00587B0C">
      <w:r>
        <w:lastRenderedPageBreak/>
        <w:t>      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switch (a)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case </w:t>
      </w:r>
      <w:proofErr w:type="gramStart"/>
      <w:r w:rsidRPr="00587B0C">
        <w:rPr>
          <w:lang w:val="en-US"/>
        </w:rPr>
        <w:t>1 :</w:t>
      </w:r>
      <w:proofErr w:type="gramEnd"/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 </w:t>
      </w:r>
      <w:proofErr w:type="gramStart"/>
      <w:r w:rsidRPr="00587B0C">
        <w:rPr>
          <w:lang w:val="en-US"/>
        </w:rPr>
        <w:t>alert(</w:t>
      </w:r>
      <w:proofErr w:type="gramEnd"/>
      <w:r w:rsidRPr="00587B0C">
        <w:rPr>
          <w:lang w:val="en-US"/>
        </w:rPr>
        <w:t>‘</w:t>
      </w:r>
      <w:proofErr w:type="spellStart"/>
      <w:r w:rsidRPr="00587B0C">
        <w:rPr>
          <w:lang w:val="en-US"/>
        </w:rPr>
        <w:t>Cheguei</w:t>
      </w:r>
      <w:proofErr w:type="spellEnd"/>
      <w:r w:rsidRPr="00587B0C">
        <w:rPr>
          <w:lang w:val="en-US"/>
        </w:rPr>
        <w:t xml:space="preserve"> case 1’);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 break;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case 2: case 3: case 4: case </w:t>
      </w:r>
      <w:proofErr w:type="gramStart"/>
      <w:r w:rsidRPr="00587B0C">
        <w:rPr>
          <w:lang w:val="en-US"/>
        </w:rPr>
        <w:t>5 :</w:t>
      </w:r>
      <w:proofErr w:type="gramEnd"/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 </w:t>
      </w:r>
      <w:proofErr w:type="gramStart"/>
      <w:r w:rsidRPr="00587B0C">
        <w:rPr>
          <w:lang w:val="en-US"/>
        </w:rPr>
        <w:t>alert(</w:t>
      </w:r>
      <w:proofErr w:type="gramEnd"/>
      <w:r w:rsidRPr="00587B0C">
        <w:rPr>
          <w:lang w:val="en-US"/>
        </w:rPr>
        <w:t>‘</w:t>
      </w:r>
      <w:proofErr w:type="spellStart"/>
      <w:r w:rsidRPr="00587B0C">
        <w:rPr>
          <w:lang w:val="en-US"/>
        </w:rPr>
        <w:t>Cheguei</w:t>
      </w:r>
      <w:proofErr w:type="spellEnd"/>
      <w:r w:rsidRPr="00587B0C">
        <w:rPr>
          <w:lang w:val="en-US"/>
        </w:rPr>
        <w:t xml:space="preserve"> case 2,3,4,5’);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 break;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case </w:t>
      </w:r>
      <w:proofErr w:type="gramStart"/>
      <w:r w:rsidRPr="00587B0C">
        <w:rPr>
          <w:lang w:val="en-US"/>
        </w:rPr>
        <w:t>6 :</w:t>
      </w:r>
      <w:proofErr w:type="gramEnd"/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     </w:t>
      </w:r>
      <w:proofErr w:type="gramStart"/>
      <w:r w:rsidRPr="00587B0C">
        <w:rPr>
          <w:lang w:val="en-US"/>
        </w:rPr>
        <w:t>alert(</w:t>
      </w:r>
      <w:proofErr w:type="gramEnd"/>
      <w:r w:rsidRPr="00587B0C">
        <w:rPr>
          <w:lang w:val="en-US"/>
        </w:rPr>
        <w:t>‘</w:t>
      </w:r>
      <w:proofErr w:type="spellStart"/>
      <w:r w:rsidRPr="00587B0C">
        <w:rPr>
          <w:lang w:val="en-US"/>
        </w:rPr>
        <w:t>Cheguei</w:t>
      </w:r>
      <w:proofErr w:type="spellEnd"/>
      <w:r w:rsidRPr="00587B0C">
        <w:rPr>
          <w:lang w:val="en-US"/>
        </w:rPr>
        <w:t xml:space="preserve"> case 6’);</w:t>
      </w:r>
    </w:p>
    <w:p w:rsidR="00587B0C" w:rsidRDefault="00587B0C" w:rsidP="00587B0C">
      <w:r w:rsidRPr="00587B0C">
        <w:rPr>
          <w:lang w:val="en-US"/>
        </w:rPr>
        <w:t xml:space="preserve">        </w:t>
      </w:r>
      <w:proofErr w:type="gramStart"/>
      <w:r>
        <w:t>break</w:t>
      </w:r>
      <w:proofErr w:type="gramEnd"/>
      <w:r>
        <w:t>;</w:t>
      </w:r>
    </w:p>
    <w:p w:rsidR="00587B0C" w:rsidRDefault="00587B0C" w:rsidP="00587B0C">
      <w:r>
        <w:t> </w:t>
      </w:r>
      <w:proofErr w:type="gramStart"/>
      <w:r>
        <w:t>default</w:t>
      </w:r>
      <w:proofErr w:type="gramEnd"/>
      <w:r>
        <w:t>:</w:t>
      </w:r>
    </w:p>
    <w:p w:rsidR="00587B0C" w:rsidRDefault="00587B0C" w:rsidP="00587B0C">
      <w:r>
        <w:t xml:space="preserve">       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‘Cheguei no valor padrão’);</w:t>
      </w:r>
    </w:p>
    <w:p w:rsidR="00587B0C" w:rsidRDefault="00587B0C" w:rsidP="00587B0C">
      <w:r>
        <w:t>}</w:t>
      </w:r>
    </w:p>
    <w:p w:rsidR="00587B0C" w:rsidRDefault="00587B0C" w:rsidP="00587B0C">
      <w:r>
        <w:rPr>
          <w:b/>
          <w:bCs/>
          <w:color w:val="000000"/>
        </w:rPr>
        <w:br/>
      </w:r>
    </w:p>
    <w:p w:rsidR="00587B0C" w:rsidRDefault="00587B0C" w:rsidP="00587B0C"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Loop</w:t>
      </w:r>
    </w:p>
    <w:p w:rsidR="00587B0C" w:rsidRDefault="00587B0C" w:rsidP="00587B0C">
      <w:r>
        <w:t>Os loops são usados para repetir certas instruções sem ter que informá-las com tanta frequência. Existem vários tipos de loops, bem como alguns acréscimos que só podem ser usados dentro desses loops.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for</w:t>
      </w:r>
      <w:proofErr w:type="gramEnd"/>
    </w:p>
    <w:p w:rsidR="00587B0C" w:rsidRDefault="00587B0C" w:rsidP="00587B0C">
      <w:r>
        <w:t xml:space="preserve">Um loop for geralmente consiste em um cabeçalho e um corpo. O início do for é introduzido pela palavra for. Isso é seguido pelas três partes do cabeçalho entre parênteses: um valor inicial, uma condição e um contador. Todos os três são separados um do outro por um ponto e vírgula </w:t>
      </w:r>
      <w:proofErr w:type="gramStart"/>
      <w:r>
        <w:t>( ;)</w:t>
      </w:r>
      <w:proofErr w:type="gramEnd"/>
      <w:r>
        <w:t xml:space="preserve">. O valor inicial é definido por uma variável à qual um valor (inicial) é atribuído. Normalmente, a variável </w:t>
      </w:r>
      <w:proofErr w:type="gramStart"/>
      <w:r>
        <w:t>i(</w:t>
      </w:r>
      <w:proofErr w:type="gramEnd"/>
      <w:r>
        <w:t>i = inteiro = número inteiro) é usada. Uma expressão possível para isso seria, por exemplo i=</w:t>
      </w:r>
      <w:proofErr w:type="gramStart"/>
      <w:r>
        <w:t>23;,</w:t>
      </w:r>
      <w:proofErr w:type="gramEnd"/>
      <w:r>
        <w:t xml:space="preserve"> o valor inicial do for com 23. A condição é feita de forma normal, pois já aprendemos quando tratamos de condições. Se possível, esta condição deve usar a variável do valor inicial, mas também pode ser definida de forma diferente. Uma condição possível seria, por exemplo i&lt;50. A terceira parte é o contador. O contador consiste em uma instrução que deve ser executada após o final do corpo do laço. Normalmente, as variáveis usadas </w:t>
      </w:r>
      <w:r>
        <w:lastRenderedPageBreak/>
        <w:t>anteriormente também são usadas aqui e aumentadas, por exemplo. Uma expressão de exemplo para isso seria i.</w:t>
      </w:r>
    </w:p>
    <w:p w:rsidR="00587B0C" w:rsidRDefault="00587B0C" w:rsidP="00587B0C">
      <w:r>
        <w:t xml:space="preserve">Como funciona o loop for? Primeiro, a variável do valor inicial é criada e o valor especificado é passado para ela. Em seguida, é verificado se a condição foi atendida. Se o resultado </w:t>
      </w:r>
      <w:proofErr w:type="gramStart"/>
      <w:r>
        <w:t xml:space="preserve">for  </w:t>
      </w:r>
      <w:proofErr w:type="spellStart"/>
      <w:r>
        <w:t>true</w:t>
      </w:r>
      <w:proofErr w:type="spellEnd"/>
      <w:proofErr w:type="gramEnd"/>
      <w:r>
        <w:t>, o corpo do loop é executado completamente. Em seguida, a instrução do contador é executada. Até que a condição não seja mais satisfeita, o corpo do loop e a instrução do contador são executados. O loop pode ser descrito com a seguinte frase: Defina [valor inicial] e execute [corpo do loop] e, em seguida, [contador], desde que a [condição] seja satisfeita.</w:t>
      </w:r>
    </w:p>
    <w:p w:rsidR="00587B0C" w:rsidRDefault="00587B0C" w:rsidP="00587B0C">
      <w:r>
        <w:t>Exemplo:</w:t>
      </w:r>
    </w:p>
    <w:p w:rsidR="00587B0C" w:rsidRDefault="00587B0C" w:rsidP="00587B0C">
      <w:proofErr w:type="gramStart"/>
      <w:r>
        <w:t>a</w:t>
      </w:r>
      <w:proofErr w:type="gramEnd"/>
      <w:r>
        <w:t xml:space="preserve"> = 0;</w:t>
      </w:r>
    </w:p>
    <w:p w:rsidR="00587B0C" w:rsidRDefault="00587B0C" w:rsidP="00587B0C">
      <w:proofErr w:type="gramStart"/>
      <w:r>
        <w:t>for(</w:t>
      </w:r>
      <w:proofErr w:type="gramEnd"/>
      <w:r>
        <w:t>i=1 ; i&lt;10 ; i++) { a += i; }</w:t>
      </w:r>
    </w:p>
    <w:p w:rsidR="00587B0C" w:rsidRDefault="00587B0C" w:rsidP="00587B0C">
      <w:r>
        <w:t>  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b = true; c = 1;</w:t>
      </w:r>
    </w:p>
    <w:p w:rsidR="00587B0C" w:rsidRPr="00587B0C" w:rsidRDefault="00587B0C" w:rsidP="00587B0C">
      <w:pPr>
        <w:rPr>
          <w:lang w:val="en-US"/>
        </w:rPr>
      </w:pPr>
      <w:proofErr w:type="gramStart"/>
      <w:r w:rsidRPr="00587B0C">
        <w:rPr>
          <w:lang w:val="en-US"/>
        </w:rPr>
        <w:t>for(</w:t>
      </w:r>
      <w:proofErr w:type="gramEnd"/>
      <w:r w:rsidRPr="00587B0C">
        <w:rPr>
          <w:lang w:val="en-US"/>
        </w:rPr>
        <w:t>a=false ; b!=false ; c+=2)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      </w:t>
      </w:r>
      <w:proofErr w:type="gramStart"/>
      <w:r w:rsidRPr="00587B0C">
        <w:rPr>
          <w:lang w:val="en-US"/>
        </w:rPr>
        <w:t>if(</w:t>
      </w:r>
      <w:proofErr w:type="gramEnd"/>
      <w:r w:rsidRPr="00587B0C">
        <w:rPr>
          <w:lang w:val="en-US"/>
        </w:rPr>
        <w:t>c &lt; 10 &amp;&amp; a == true){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          b = false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 }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        </w:t>
      </w:r>
      <w:proofErr w:type="gramStart"/>
      <w:r w:rsidRPr="00587B0C">
        <w:rPr>
          <w:lang w:val="en-US"/>
        </w:rPr>
        <w:t>if(</w:t>
      </w:r>
      <w:proofErr w:type="gramEnd"/>
      <w:r w:rsidRPr="00587B0C">
        <w:rPr>
          <w:lang w:val="en-US"/>
        </w:rPr>
        <w:t>a == false &amp;&amp; c &lt; 10){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          a = true</w:t>
      </w:r>
    </w:p>
    <w:p w:rsidR="00587B0C" w:rsidRDefault="00587B0C" w:rsidP="00587B0C">
      <w:r w:rsidRPr="00587B0C">
        <w:rPr>
          <w:lang w:val="en-US"/>
        </w:rPr>
        <w:t xml:space="preserve">         </w:t>
      </w:r>
      <w:r>
        <w:t>}</w:t>
      </w:r>
    </w:p>
    <w:p w:rsidR="00587B0C" w:rsidRDefault="00587B0C" w:rsidP="00587B0C">
      <w:r>
        <w:t>}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for</w:t>
      </w:r>
      <w:proofErr w:type="gramEnd"/>
      <w:r>
        <w:rPr>
          <w:rStyle w:val="Forte"/>
          <w:rFonts w:ascii="InterUI" w:hAnsi="InterUI"/>
          <w:spacing w:val="-12"/>
          <w:sz w:val="30"/>
          <w:szCs w:val="30"/>
        </w:rPr>
        <w:t>-in</w:t>
      </w:r>
    </w:p>
    <w:p w:rsidR="00587B0C" w:rsidRDefault="00587B0C" w:rsidP="00587B0C">
      <w:r>
        <w:t>Um loop for-in é semelhante a uma estrutura loop for, mas tem diferenças. Também consiste em um cabeçalho e um corpo, mas o cabeçalho é construído de forma diferente de um for.</w:t>
      </w:r>
    </w:p>
    <w:p w:rsidR="00587B0C" w:rsidRDefault="00587B0C" w:rsidP="00587B0C">
      <w:r>
        <w:t xml:space="preserve">Ele também começa novamente com a palavra for. Isso é seguido por uma variável, depois a palavra in e em seguida um objeto. Tudo isso entre </w:t>
      </w:r>
      <w:proofErr w:type="gramStart"/>
      <w:r>
        <w:t>parênteses .</w:t>
      </w:r>
      <w:proofErr w:type="gramEnd"/>
    </w:p>
    <w:p w:rsidR="00587B0C" w:rsidRDefault="00587B0C" w:rsidP="00587B0C">
      <w:r>
        <w:t>A maneira como um for-in funciona é a seguinte: As propriedades do objeto são usadas como o número de iterações. Veja um exemplo para ver como funciona:</w:t>
      </w:r>
    </w:p>
    <w:p w:rsidR="00587B0C" w:rsidRDefault="00587B0C" w:rsidP="00587B0C">
      <w:proofErr w:type="gramStart"/>
      <w:r>
        <w:t>var</w:t>
      </w:r>
      <w:proofErr w:type="gramEnd"/>
      <w:r>
        <w:t xml:space="preserve"> fruta = {sabor: ‘azeda’, cor: ‘vermelha’, </w:t>
      </w:r>
      <w:proofErr w:type="spellStart"/>
      <w:r>
        <w:t>nome:’acerola</w:t>
      </w:r>
      <w:proofErr w:type="spellEnd"/>
      <w:r>
        <w:t>’}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for (let </w:t>
      </w:r>
      <w:proofErr w:type="spellStart"/>
      <w:r w:rsidRPr="00587B0C">
        <w:rPr>
          <w:lang w:val="en-US"/>
        </w:rPr>
        <w:t>propriedade</w:t>
      </w:r>
      <w:proofErr w:type="spellEnd"/>
      <w:r w:rsidRPr="00587B0C">
        <w:rPr>
          <w:lang w:val="en-US"/>
        </w:rPr>
        <w:t xml:space="preserve"> in </w:t>
      </w:r>
      <w:proofErr w:type="spellStart"/>
      <w:proofErr w:type="gramStart"/>
      <w:r w:rsidRPr="00587B0C">
        <w:rPr>
          <w:lang w:val="en-US"/>
        </w:rPr>
        <w:t>frutas</w:t>
      </w:r>
      <w:proofErr w:type="spellEnd"/>
      <w:r w:rsidRPr="00587B0C">
        <w:rPr>
          <w:lang w:val="en-US"/>
        </w:rPr>
        <w:t>){</w:t>
      </w:r>
      <w:proofErr w:type="gramEnd"/>
    </w:p>
    <w:p w:rsidR="00587B0C" w:rsidRDefault="00587B0C" w:rsidP="00587B0C">
      <w:r w:rsidRPr="00587B0C">
        <w:rPr>
          <w:lang w:val="en-US"/>
        </w:rPr>
        <w:lastRenderedPageBreak/>
        <w:t xml:space="preserve">    </w:t>
      </w:r>
      <w:r>
        <w:t>//exibe as propriedades do objeto fruta</w:t>
      </w:r>
    </w:p>
    <w:p w:rsidR="00587B0C" w:rsidRDefault="00587B0C" w:rsidP="00587B0C">
      <w:r>
        <w:t xml:space="preserve">    </w:t>
      </w:r>
      <w:proofErr w:type="gramStart"/>
      <w:r>
        <w:t>console.log(</w:t>
      </w:r>
      <w:proofErr w:type="gramEnd"/>
      <w:r>
        <w:t>propriedade + ": " + fruta[propriedade]);</w:t>
      </w:r>
    </w:p>
    <w:p w:rsidR="00587B0C" w:rsidRDefault="00587B0C" w:rsidP="00587B0C">
      <w:r>
        <w:t>}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do</w:t>
      </w:r>
      <w:proofErr w:type="gramEnd"/>
      <w:r>
        <w:rPr>
          <w:rStyle w:val="Forte"/>
          <w:rFonts w:ascii="InterUI" w:hAnsi="InterUI"/>
          <w:spacing w:val="-12"/>
          <w:sz w:val="30"/>
          <w:szCs w:val="30"/>
        </w:rPr>
        <w:t>-</w:t>
      </w:r>
      <w:proofErr w:type="spellStart"/>
      <w:r>
        <w:rPr>
          <w:rStyle w:val="Forte"/>
          <w:rFonts w:ascii="InterUI" w:hAnsi="InterUI"/>
          <w:spacing w:val="-12"/>
          <w:sz w:val="30"/>
          <w:szCs w:val="30"/>
        </w:rPr>
        <w:t>while</w:t>
      </w:r>
      <w:proofErr w:type="spellEnd"/>
    </w:p>
    <w:p w:rsidR="00587B0C" w:rsidRDefault="00587B0C" w:rsidP="00587B0C">
      <w:r>
        <w:t>O do-</w:t>
      </w:r>
      <w:proofErr w:type="spellStart"/>
      <w:r>
        <w:t>while_consiste</w:t>
      </w:r>
      <w:proofErr w:type="spellEnd"/>
      <w:r>
        <w:t xml:space="preserve"> em duas partes: uma instrução ou um bloco de instruções e uma condição. A instrução ou o bloco de instruções são introduzidos pela palavra do e estão localizados na frente da condição. A condição é introduzida pela palavra </w:t>
      </w:r>
      <w:proofErr w:type="spellStart"/>
      <w:r>
        <w:t>while</w:t>
      </w:r>
      <w:proofErr w:type="spellEnd"/>
      <w:r>
        <w:t xml:space="preserve"> dentro de dois parênteses após o bloco de instrução.</w:t>
      </w:r>
    </w:p>
    <w:p w:rsidR="00587B0C" w:rsidRDefault="00587B0C" w:rsidP="00587B0C">
      <w:r>
        <w:t xml:space="preserve">A forma como funciona é a seguinte: a instrução ou bloco de instruções é sempre executado primeiro. Em seguida, a condição é testada. Se for </w:t>
      </w:r>
      <w:proofErr w:type="spellStart"/>
      <w:r>
        <w:t>true</w:t>
      </w:r>
      <w:proofErr w:type="spellEnd"/>
      <w:r>
        <w:t xml:space="preserve">, a sequência começa do início até que a condição seja false. A forma como funciona, pode ser entendida na </w:t>
      </w:r>
      <w:proofErr w:type="spellStart"/>
      <w:proofErr w:type="gramStart"/>
      <w:r>
        <w:t>frase:Faça</w:t>
      </w:r>
      <w:proofErr w:type="spellEnd"/>
      <w:proofErr w:type="gramEnd"/>
      <w:r>
        <w:t xml:space="preserve"> [instrução / s] e se [condição verdadeira] volte ao início, caso contrário, termine o loop. Exemplo:</w:t>
      </w:r>
    </w:p>
    <w:p w:rsidR="00587B0C" w:rsidRDefault="00587B0C" w:rsidP="00587B0C">
      <w:proofErr w:type="gramStart"/>
      <w:r>
        <w:t>do{</w:t>
      </w:r>
      <w:proofErr w:type="gramEnd"/>
    </w:p>
    <w:p w:rsidR="00587B0C" w:rsidRDefault="00587B0C" w:rsidP="00587B0C">
      <w:r>
        <w:t> </w:t>
      </w:r>
      <w:proofErr w:type="gramStart"/>
      <w:r>
        <w:t>a</w:t>
      </w:r>
      <w:proofErr w:type="gramEnd"/>
      <w:r>
        <w:t>++;</w:t>
      </w:r>
    </w:p>
    <w:p w:rsidR="00587B0C" w:rsidRDefault="00587B0C" w:rsidP="00587B0C">
      <w:r>
        <w:t> </w:t>
      </w:r>
      <w:proofErr w:type="gramStart"/>
      <w:r>
        <w:t>b</w:t>
      </w:r>
      <w:proofErr w:type="gramEnd"/>
      <w:r>
        <w:t xml:space="preserve"> = b + (a*10);</w:t>
      </w:r>
    </w:p>
    <w:p w:rsidR="00587B0C" w:rsidRDefault="00587B0C" w:rsidP="00587B0C">
      <w:r>
        <w:t>}</w:t>
      </w:r>
    </w:p>
    <w:p w:rsidR="00587B0C" w:rsidRDefault="00587B0C" w:rsidP="00587B0C">
      <w:proofErr w:type="spellStart"/>
      <w:proofErr w:type="gramStart"/>
      <w:r>
        <w:t>while</w:t>
      </w:r>
      <w:proofErr w:type="spellEnd"/>
      <w:r>
        <w:t>(</w:t>
      </w:r>
      <w:proofErr w:type="gramEnd"/>
      <w:r>
        <w:t>a &lt; 10)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spellStart"/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while</w:t>
      </w:r>
      <w:proofErr w:type="spellEnd"/>
      <w:proofErr w:type="gramEnd"/>
    </w:p>
    <w:p w:rsidR="00587B0C" w:rsidRPr="00587B0C" w:rsidRDefault="00587B0C" w:rsidP="00587B0C">
      <w:pPr>
        <w:rPr>
          <w:lang w:val="en-US"/>
        </w:rPr>
      </w:pPr>
      <w:r>
        <w:t xml:space="preserve">O </w:t>
      </w:r>
      <w:proofErr w:type="spellStart"/>
      <w:r>
        <w:t>while</w:t>
      </w:r>
      <w:proofErr w:type="spellEnd"/>
      <w:r>
        <w:t xml:space="preserve"> é semelhante ao do-</w:t>
      </w:r>
      <w:proofErr w:type="spellStart"/>
      <w:r>
        <w:t>while</w:t>
      </w:r>
      <w:proofErr w:type="spellEnd"/>
      <w:r>
        <w:t xml:space="preserve">. Ele começa com a palavra </w:t>
      </w:r>
      <w:proofErr w:type="spellStart"/>
      <w:r>
        <w:t>while</w:t>
      </w:r>
      <w:proofErr w:type="spellEnd"/>
      <w:r>
        <w:t xml:space="preserve"> seguida pela condição entre parênteses. Então, apenas a declaração ou o bloco de declarações segue. O modo como funciona é exatamente o oposto do do-</w:t>
      </w:r>
      <w:proofErr w:type="spellStart"/>
      <w:r>
        <w:t>while</w:t>
      </w:r>
      <w:proofErr w:type="spellEnd"/>
      <w:r>
        <w:t xml:space="preserve">: a primeira coisa a fazer é testar a condição. Se isso for </w:t>
      </w:r>
      <w:proofErr w:type="spellStart"/>
      <w:r>
        <w:t>true</w:t>
      </w:r>
      <w:proofErr w:type="spellEnd"/>
      <w:r>
        <w:t xml:space="preserve">, a instrução ou o bloco de instruções é executado. O processo é então repetido até que a condição seja false. Simplificando, você poderia descrever este loop da seguinte maneira: Contanto que [condição] faça [instrução], caso contrário, saia do loop. </w:t>
      </w:r>
      <w:proofErr w:type="spellStart"/>
      <w:r w:rsidRPr="00587B0C">
        <w:rPr>
          <w:lang w:val="en-US"/>
        </w:rPr>
        <w:t>Exemplo</w:t>
      </w:r>
      <w:proofErr w:type="spellEnd"/>
      <w:r w:rsidRPr="00587B0C">
        <w:rPr>
          <w:lang w:val="en-US"/>
        </w:rPr>
        <w:t>: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a = 1; b = 1;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while (a == 1) 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 if (b &lt;10) 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          a = 2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 } else 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                 b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lastRenderedPageBreak/>
        <w:t>         }</w:t>
      </w:r>
    </w:p>
    <w:p w:rsidR="00587B0C" w:rsidRDefault="00587B0C" w:rsidP="00587B0C">
      <w:r w:rsidRPr="00587B0C">
        <w:rPr>
          <w:lang w:val="en-US"/>
        </w:rPr>
        <w:t> </w:t>
      </w:r>
      <w:r>
        <w:t>}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r>
        <w:rPr>
          <w:rStyle w:val="Forte"/>
          <w:rFonts w:ascii="InterUI" w:hAnsi="InterUI"/>
          <w:spacing w:val="-12"/>
          <w:sz w:val="30"/>
          <w:szCs w:val="30"/>
        </w:rPr>
        <w:t>Rótulos</w:t>
      </w:r>
    </w:p>
    <w:p w:rsidR="00587B0C" w:rsidRDefault="00587B0C" w:rsidP="00587B0C">
      <w:r>
        <w:t xml:space="preserve">O </w:t>
      </w:r>
      <w:proofErr w:type="spellStart"/>
      <w:r>
        <w:t>while</w:t>
      </w:r>
      <w:proofErr w:type="spellEnd"/>
      <w:r>
        <w:t xml:space="preserve"> é semelhante ao do-</w:t>
      </w:r>
      <w:proofErr w:type="spellStart"/>
      <w:r>
        <w:t>while</w:t>
      </w:r>
      <w:proofErr w:type="spellEnd"/>
      <w:r>
        <w:t xml:space="preserve">. Ele começa com a palavra </w:t>
      </w:r>
      <w:proofErr w:type="spellStart"/>
      <w:r>
        <w:t>while</w:t>
      </w:r>
      <w:proofErr w:type="spellEnd"/>
      <w:r>
        <w:t xml:space="preserve"> seguida pela condição</w:t>
      </w:r>
    </w:p>
    <w:p w:rsidR="00587B0C" w:rsidRDefault="00587B0C" w:rsidP="00587B0C">
      <w:r>
        <w:t xml:space="preserve">Rótulos, também conhecidos como marcas, são locais </w:t>
      </w:r>
      <w:proofErr w:type="spellStart"/>
      <w:r>
        <w:t>autodefinidos</w:t>
      </w:r>
      <w:proofErr w:type="spellEnd"/>
      <w:r>
        <w:t xml:space="preserve"> dentro de um loop, eles são usados em conexão com break e continue para controlar a sequência de um loop. Um rótulo é definido por um nome </w:t>
      </w:r>
      <w:proofErr w:type="spellStart"/>
      <w:r>
        <w:t>auto-selecionado</w:t>
      </w:r>
      <w:proofErr w:type="spellEnd"/>
      <w:r>
        <w:t xml:space="preserve">, ainda não atribuído, e dois pontos subsequentes </w:t>
      </w:r>
      <w:proofErr w:type="gramStart"/>
      <w:r>
        <w:t>( :)</w:t>
      </w:r>
      <w:proofErr w:type="gramEnd"/>
      <w:r>
        <w:t>. Os rótulos de break devem ser controlados a partir de uma instrução e podem conter qualquer tipo de instrução após os dois pontos (função, loop, consulta, atribuição …). Os rótulos de continue devem ser controlados a partir de uma instrução e só podem conter loops como instruções após os dois pontos. Exemplo:</w:t>
      </w:r>
    </w:p>
    <w:p w:rsidR="00587B0C" w:rsidRDefault="00587B0C" w:rsidP="00587B0C">
      <w:proofErr w:type="spellStart"/>
      <w:proofErr w:type="gramStart"/>
      <w:r>
        <w:t>while</w:t>
      </w:r>
      <w:proofErr w:type="spellEnd"/>
      <w:proofErr w:type="gramEnd"/>
      <w:r>
        <w:t xml:space="preserve"> (a == b)</w:t>
      </w:r>
    </w:p>
    <w:p w:rsidR="00587B0C" w:rsidRDefault="00587B0C" w:rsidP="00587B0C">
      <w:r>
        <w:t>{</w:t>
      </w:r>
    </w:p>
    <w:p w:rsidR="00587B0C" w:rsidRDefault="00587B0C" w:rsidP="00587B0C">
      <w:r>
        <w:t> </w:t>
      </w:r>
      <w:proofErr w:type="spellStart"/>
      <w:proofErr w:type="gramStart"/>
      <w:r>
        <w:t>meurotulo</w:t>
      </w:r>
      <w:proofErr w:type="spellEnd"/>
      <w:proofErr w:type="gramEnd"/>
      <w:r>
        <w:t>:</w:t>
      </w:r>
    </w:p>
    <w:p w:rsidR="00587B0C" w:rsidRDefault="00587B0C" w:rsidP="00587B0C">
      <w:r>
        <w:t> / * … instruções … * /</w:t>
      </w:r>
    </w:p>
    <w:p w:rsidR="00587B0C" w:rsidRDefault="00587B0C" w:rsidP="00587B0C">
      <w:r>
        <w:t>}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break</w:t>
      </w:r>
      <w:proofErr w:type="gramEnd"/>
    </w:p>
    <w:p w:rsidR="00587B0C" w:rsidRPr="00587B0C" w:rsidRDefault="00587B0C" w:rsidP="00587B0C">
      <w:pPr>
        <w:rPr>
          <w:lang w:val="en-US"/>
        </w:rPr>
      </w:pPr>
      <w:r>
        <w:t xml:space="preserve">O break sai do loop atual sem executá-lo até o fim. Além disso, o nome de um rótulo pode ser anotado após a instrução break. Este rótulo designa então o loop que deve ser encerrado. Apenas rótulos que pertencem ao loop atual podem ser usados. </w:t>
      </w:r>
      <w:proofErr w:type="spellStart"/>
      <w:r w:rsidRPr="00587B0C">
        <w:rPr>
          <w:lang w:val="en-US"/>
        </w:rPr>
        <w:t>Exemplo</w:t>
      </w:r>
      <w:proofErr w:type="spellEnd"/>
      <w:r w:rsidRPr="00587B0C">
        <w:rPr>
          <w:lang w:val="en-US"/>
        </w:rPr>
        <w:t>: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a = 0;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rotulo1: </w:t>
      </w:r>
      <w:proofErr w:type="gramStart"/>
      <w:r w:rsidRPr="00587B0C">
        <w:rPr>
          <w:lang w:val="en-US"/>
        </w:rPr>
        <w:t>while(</w:t>
      </w:r>
      <w:proofErr w:type="gramEnd"/>
      <w:r w:rsidRPr="00587B0C">
        <w:rPr>
          <w:lang w:val="en-US"/>
        </w:rPr>
        <w:t>a &lt; 10)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b = 0;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</w:t>
      </w:r>
      <w:proofErr w:type="gramStart"/>
      <w:r w:rsidRPr="00587B0C">
        <w:rPr>
          <w:lang w:val="en-US"/>
        </w:rPr>
        <w:t>while(</w:t>
      </w:r>
      <w:proofErr w:type="gramEnd"/>
      <w:r w:rsidRPr="00587B0C">
        <w:rPr>
          <w:lang w:val="en-US"/>
        </w:rPr>
        <w:t>b &lt; 10)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 if(b&gt;</w:t>
      </w:r>
      <w:proofErr w:type="gramStart"/>
      <w:r w:rsidRPr="00587B0C">
        <w:rPr>
          <w:lang w:val="en-US"/>
        </w:rPr>
        <w:t>5){</w:t>
      </w:r>
      <w:proofErr w:type="gramEnd"/>
      <w:r w:rsidRPr="00587B0C">
        <w:rPr>
          <w:lang w:val="en-US"/>
        </w:rPr>
        <w:t>break rotulo1;}</w:t>
      </w:r>
    </w:p>
    <w:p w:rsidR="00587B0C" w:rsidRDefault="00587B0C" w:rsidP="00587B0C">
      <w:r w:rsidRPr="00587B0C">
        <w:rPr>
          <w:lang w:val="en-US"/>
        </w:rPr>
        <w:t xml:space="preserve">  </w:t>
      </w:r>
      <w:proofErr w:type="gramStart"/>
      <w:r>
        <w:t>b</w:t>
      </w:r>
      <w:proofErr w:type="gramEnd"/>
      <w:r>
        <w:t>;</w:t>
      </w:r>
    </w:p>
    <w:p w:rsidR="00587B0C" w:rsidRDefault="00587B0C" w:rsidP="00587B0C">
      <w:r>
        <w:t> }</w:t>
      </w:r>
    </w:p>
    <w:p w:rsidR="00587B0C" w:rsidRDefault="00587B0C" w:rsidP="00587B0C">
      <w:r>
        <w:lastRenderedPageBreak/>
        <w:t> </w:t>
      </w:r>
      <w:proofErr w:type="gramStart"/>
      <w:r>
        <w:t>a</w:t>
      </w:r>
      <w:proofErr w:type="gramEnd"/>
      <w:r>
        <w:t>++;</w:t>
      </w:r>
    </w:p>
    <w:p w:rsidR="00587B0C" w:rsidRDefault="00587B0C" w:rsidP="00587B0C">
      <w:r>
        <w:t>}</w:t>
      </w:r>
    </w:p>
    <w:p w:rsidR="00587B0C" w:rsidRDefault="00587B0C" w:rsidP="00587B0C">
      <w:proofErr w:type="spellStart"/>
      <w:proofErr w:type="gramStart"/>
      <w:r>
        <w:t>alert</w:t>
      </w:r>
      <w:proofErr w:type="spellEnd"/>
      <w:r>
        <w:t>(</w:t>
      </w:r>
      <w:proofErr w:type="gramEnd"/>
      <w:r>
        <w:t>a);</w:t>
      </w:r>
    </w:p>
    <w:p w:rsidR="00587B0C" w:rsidRDefault="00587B0C" w:rsidP="00587B0C">
      <w:r>
        <w:rPr>
          <w:b/>
          <w:bCs/>
        </w:rPr>
        <w:br/>
      </w:r>
    </w:p>
    <w:p w:rsidR="00587B0C" w:rsidRDefault="00587B0C" w:rsidP="00587B0C">
      <w:proofErr w:type="gramStart"/>
      <w:r>
        <w:rPr>
          <w:rStyle w:val="Forte"/>
          <w:rFonts w:ascii="InterUI" w:hAnsi="InterUI"/>
          <w:spacing w:val="-12"/>
          <w:sz w:val="30"/>
          <w:szCs w:val="30"/>
        </w:rPr>
        <w:t>continue</w:t>
      </w:r>
      <w:proofErr w:type="gramEnd"/>
    </w:p>
    <w:p w:rsidR="00587B0C" w:rsidRDefault="00587B0C" w:rsidP="00587B0C">
      <w:r>
        <w:t>O continue funciona de forma semelhante ao break. A diferença é que ele apenas termina a iteração atual do loop, não o loop inteiro. Todas as instruções que seguem após esta instrução não serão executadas. Além disso, o nome de um rótulo também pode ser informado aqui, após a instrução.</w:t>
      </w:r>
    </w:p>
    <w:p w:rsidR="00587B0C" w:rsidRDefault="00587B0C" w:rsidP="00587B0C">
      <w:r>
        <w:t xml:space="preserve">Se este rótulo levar a um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ou  do</w:t>
      </w:r>
      <w:proofErr w:type="gramEnd"/>
      <w:r>
        <w:t>-</w:t>
      </w:r>
      <w:proofErr w:type="spellStart"/>
      <w:r>
        <w:t>while</w:t>
      </w:r>
      <w:proofErr w:type="spellEnd"/>
      <w:r>
        <w:t xml:space="preserve">, ele verifica sua condição e executa o loop novamente (se a condição for </w:t>
      </w:r>
      <w:proofErr w:type="spellStart"/>
      <w:r>
        <w:t>true</w:t>
      </w:r>
      <w:proofErr w:type="spellEnd"/>
      <w:r>
        <w:t>).</w:t>
      </w:r>
    </w:p>
    <w:p w:rsidR="00587B0C" w:rsidRDefault="00587B0C" w:rsidP="00587B0C">
      <w:r>
        <w:t xml:space="preserve">Se o rótulo levar a um for, seu contador será incrementado e o loop continuará (se a condição for </w:t>
      </w:r>
      <w:proofErr w:type="spellStart"/>
      <w:r>
        <w:t>true</w:t>
      </w:r>
      <w:proofErr w:type="spellEnd"/>
      <w:proofErr w:type="gramStart"/>
      <w:r>
        <w:t>).Exemplo</w:t>
      </w:r>
      <w:proofErr w:type="gramEnd"/>
      <w:r>
        <w:t>:</w:t>
      </w:r>
    </w:p>
    <w:p w:rsidR="00587B0C" w:rsidRDefault="00587B0C" w:rsidP="00587B0C">
      <w:proofErr w:type="gramStart"/>
      <w:r>
        <w:t>c</w:t>
      </w:r>
      <w:proofErr w:type="gramEnd"/>
      <w:r>
        <w:t xml:space="preserve"> = ‘’;</w:t>
      </w:r>
    </w:p>
    <w:p w:rsidR="00587B0C" w:rsidRDefault="00587B0C" w:rsidP="00587B0C">
      <w:proofErr w:type="gramStart"/>
      <w:r>
        <w:t>rotulo</w:t>
      </w:r>
      <w:proofErr w:type="gramEnd"/>
      <w:r>
        <w:t>1:</w:t>
      </w:r>
    </w:p>
    <w:p w:rsidR="00587B0C" w:rsidRDefault="00587B0C" w:rsidP="00587B0C">
      <w:proofErr w:type="gramStart"/>
      <w:r>
        <w:t>for(</w:t>
      </w:r>
      <w:proofErr w:type="gramEnd"/>
      <w:r>
        <w:t>a=0 ; a&lt;=9 ; a++)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</w:t>
      </w:r>
      <w:proofErr w:type="gramStart"/>
      <w:r w:rsidRPr="00587B0C">
        <w:rPr>
          <w:lang w:val="en-US"/>
        </w:rPr>
        <w:t>for(</w:t>
      </w:r>
      <w:proofErr w:type="gramEnd"/>
      <w:r w:rsidRPr="00587B0C">
        <w:rPr>
          <w:lang w:val="en-US"/>
        </w:rPr>
        <w:t>b=0 ; b&lt;=9 ; b++)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{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 xml:space="preserve">  </w:t>
      </w:r>
      <w:proofErr w:type="gramStart"/>
      <w:r w:rsidRPr="00587B0C">
        <w:rPr>
          <w:lang w:val="en-US"/>
        </w:rPr>
        <w:t>if(</w:t>
      </w:r>
      <w:proofErr w:type="gramEnd"/>
      <w:r w:rsidRPr="00587B0C">
        <w:rPr>
          <w:lang w:val="en-US"/>
        </w:rPr>
        <w:t>a == 3){continue rotulo1;}</w:t>
      </w:r>
    </w:p>
    <w:p w:rsidR="00587B0C" w:rsidRDefault="00587B0C" w:rsidP="00587B0C">
      <w:r w:rsidRPr="00587B0C">
        <w:rPr>
          <w:lang w:val="en-US"/>
        </w:rPr>
        <w:t xml:space="preserve">  </w:t>
      </w:r>
      <w:proofErr w:type="gramStart"/>
      <w:r>
        <w:t>c</w:t>
      </w:r>
      <w:proofErr w:type="gramEnd"/>
      <w:r>
        <w:t xml:space="preserve"> += a+’‘+b+’  |  ‘;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}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 c += ‘&lt;</w:t>
      </w:r>
      <w:proofErr w:type="spellStart"/>
      <w:r w:rsidRPr="00587B0C">
        <w:rPr>
          <w:lang w:val="en-US"/>
        </w:rPr>
        <w:t>br</w:t>
      </w:r>
      <w:proofErr w:type="spellEnd"/>
      <w:r w:rsidRPr="00587B0C">
        <w:rPr>
          <w:lang w:val="en-US"/>
        </w:rPr>
        <w:t>&gt;’</w:t>
      </w:r>
    </w:p>
    <w:p w:rsidR="00587B0C" w:rsidRPr="00587B0C" w:rsidRDefault="00587B0C" w:rsidP="00587B0C">
      <w:pPr>
        <w:rPr>
          <w:lang w:val="en-US"/>
        </w:rPr>
      </w:pPr>
      <w:r w:rsidRPr="00587B0C">
        <w:rPr>
          <w:lang w:val="en-US"/>
        </w:rPr>
        <w:t>}</w:t>
      </w:r>
    </w:p>
    <w:p w:rsidR="00587B0C" w:rsidRPr="00587B0C" w:rsidRDefault="00587B0C" w:rsidP="00587B0C">
      <w:pPr>
        <w:rPr>
          <w:lang w:val="en-US"/>
        </w:rPr>
      </w:pPr>
      <w:proofErr w:type="spellStart"/>
      <w:proofErr w:type="gramStart"/>
      <w:r w:rsidRPr="00587B0C">
        <w:rPr>
          <w:lang w:val="en-US"/>
        </w:rPr>
        <w:t>document.writeln</w:t>
      </w:r>
      <w:proofErr w:type="spellEnd"/>
      <w:proofErr w:type="gramEnd"/>
      <w:r w:rsidRPr="00587B0C">
        <w:rPr>
          <w:lang w:val="en-US"/>
        </w:rPr>
        <w:t>(’&lt;span&gt;‘+c+’&lt;/span&gt;');</w:t>
      </w:r>
    </w:p>
    <w:p w:rsidR="00883F89" w:rsidRPr="00587B0C" w:rsidRDefault="00883F89" w:rsidP="00587B0C">
      <w:pPr>
        <w:rPr>
          <w:lang w:val="en-US"/>
        </w:rPr>
      </w:pPr>
    </w:p>
    <w:sectPr w:rsidR="00883F89" w:rsidRPr="0058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0C"/>
    <w:rsid w:val="000C7AFA"/>
    <w:rsid w:val="00587B0C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64F2"/>
  <w15:chartTrackingRefBased/>
  <w15:docId w15:val="{1B9B71B3-F48C-4861-BCFA-8551A6F8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587B0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B0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7B0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87B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1469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2023-12-18T23:10:00Z</dcterms:created>
  <dcterms:modified xsi:type="dcterms:W3CDTF">2023-12-18T23:12:00Z</dcterms:modified>
</cp:coreProperties>
</file>