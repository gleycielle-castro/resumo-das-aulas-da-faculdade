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74" w:rsidRPr="004D4174" w:rsidRDefault="004D4174" w:rsidP="004D4174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</w:pPr>
      <w:r w:rsidRPr="004D4174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>Instruções de Loop</w:t>
      </w:r>
    </w:p>
    <w:p w:rsidR="00883F89" w:rsidRDefault="00883F89" w:rsidP="004D4174"/>
    <w:p w:rsidR="004D4174" w:rsidRDefault="004D4174" w:rsidP="004D4174"/>
    <w:p w:rsidR="004D4174" w:rsidRDefault="004D4174" w:rsidP="004D4174"/>
    <w:p w:rsidR="004D4174" w:rsidRPr="004D4174" w:rsidRDefault="004D4174" w:rsidP="004D4174">
      <w:pPr>
        <w:pStyle w:val="PargrafodaLista"/>
        <w:numPr>
          <w:ilvl w:val="0"/>
          <w:numId w:val="1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L</w:t>
      </w:r>
      <w:r w:rsidRPr="004D417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 xml:space="preserve">oops </w:t>
      </w:r>
      <w:proofErr w:type="spellStart"/>
      <w:r w:rsidRPr="004D417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While</w:t>
      </w:r>
      <w:proofErr w:type="spellEnd"/>
      <w:r w:rsidRPr="004D417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 xml:space="preserve"> em Java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Pr="004D4174">
        <w:rPr>
          <w:lang w:eastAsia="pt-BR"/>
        </w:rPr>
        <w:t>Na programação de computadores, um loop é uma sequência d</w:t>
      </w:r>
      <w:r>
        <w:rPr>
          <w:lang w:eastAsia="pt-BR"/>
        </w:rPr>
        <w:t>e instruções que são repetidas </w:t>
      </w:r>
      <w:r w:rsidRPr="004D4174">
        <w:rPr>
          <w:lang w:eastAsia="pt-BR"/>
        </w:rPr>
        <w:t>continuamente até que uma determinada condição seja atingida. Imagin</w:t>
      </w:r>
      <w:r>
        <w:rPr>
          <w:lang w:eastAsia="pt-BR"/>
        </w:rPr>
        <w:t>e que você precise escrever um </w:t>
      </w:r>
      <w:r w:rsidRPr="004D4174">
        <w:rPr>
          <w:lang w:eastAsia="pt-BR"/>
        </w:rPr>
        <w:t>programa que execute uma tarefa repetitiva, como imprimir de 1 a 10</w:t>
      </w:r>
      <w:r>
        <w:rPr>
          <w:lang w:eastAsia="pt-BR"/>
        </w:rPr>
        <w:t>0. Escrever 100 declarações de </w:t>
      </w:r>
      <w:r w:rsidRPr="004D4174">
        <w:rPr>
          <w:lang w:eastAsia="pt-BR"/>
        </w:rPr>
        <w:t>impressão não seria uma boa ideia. Os loops são projetados especif</w:t>
      </w:r>
      <w:r>
        <w:rPr>
          <w:lang w:eastAsia="pt-BR"/>
        </w:rPr>
        <w:t>icamente para executar tarefas </w:t>
      </w:r>
      <w:r w:rsidRPr="004D4174">
        <w:rPr>
          <w:lang w:eastAsia="pt-BR"/>
        </w:rPr>
        <w:t>repetitivas com um conjunto de códigos. Loops economizam muito temp</w:t>
      </w:r>
      <w:r>
        <w:rPr>
          <w:lang w:eastAsia="pt-BR"/>
        </w:rPr>
        <w:t>o. Um loop é uma estrutura que </w:t>
      </w:r>
      <w:r w:rsidRPr="004D4174">
        <w:rPr>
          <w:lang w:eastAsia="pt-BR"/>
        </w:rPr>
        <w:t>permite a execução repetida de um bloco de instruções. Dentro de uma es</w:t>
      </w:r>
      <w:r>
        <w:rPr>
          <w:lang w:eastAsia="pt-BR"/>
        </w:rPr>
        <w:t>trutura de loop, uma expressão </w:t>
      </w:r>
      <w:r w:rsidRPr="004D4174">
        <w:rPr>
          <w:lang w:eastAsia="pt-BR"/>
        </w:rPr>
        <w:t>booleana é avaliada. Se for verdade, um bloco de instruções chamad</w:t>
      </w:r>
      <w:r>
        <w:rPr>
          <w:lang w:eastAsia="pt-BR"/>
        </w:rPr>
        <w:t>o corpo do loop é executado e a</w:t>
      </w:r>
      <w:r w:rsidRPr="004D4174">
        <w:rPr>
          <w:lang w:eastAsia="pt-BR"/>
        </w:rPr>
        <w:t xml:space="preserve"> expressão booleana é avaliada novamente. Enquanto a expressão for verdadeira, as </w:t>
      </w:r>
      <w:r>
        <w:rPr>
          <w:lang w:eastAsia="pt-BR"/>
        </w:rPr>
        <w:t>instruções no corpo do</w:t>
      </w:r>
      <w:r w:rsidRPr="004D4174">
        <w:rPr>
          <w:lang w:eastAsia="pt-BR"/>
        </w:rPr>
        <w:t xml:space="preserve"> loop continuarão sendo executadas. Quando a avaliação booleana é falsa, o loop termina.</w:t>
      </w:r>
    </w:p>
    <w:p w:rsidR="004D4174" w:rsidRPr="004D4174" w:rsidRDefault="004D4174" w:rsidP="004D417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4D417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457450" cy="2457450"/>
            <wp:effectExtent l="0" t="0" r="0" b="0"/>
            <wp:docPr id="7" name="Imagem 7" descr="https://paperx-dex-assets.s3.sa-east-1.amazonaws.com/images/1668117554887-IvapDecB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8117554887-IvapDecBe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lang w:eastAsia="pt-BR"/>
        </w:rPr>
        <w:t>Em Java, existem três tipos de loops:</w:t>
      </w:r>
    </w:p>
    <w:p w:rsidR="004D4174" w:rsidRPr="004D4174" w:rsidRDefault="004D4174" w:rsidP="004D4174">
      <w:pPr>
        <w:pStyle w:val="PargrafodaLista"/>
        <w:numPr>
          <w:ilvl w:val="0"/>
          <w:numId w:val="2"/>
        </w:numPr>
        <w:rPr>
          <w:color w:val="666666"/>
          <w:lang w:eastAsia="pt-BR"/>
        </w:rPr>
      </w:pPr>
      <w:r w:rsidRPr="004D4174">
        <w:rPr>
          <w:lang w:eastAsia="pt-BR"/>
        </w:rPr>
        <w:t xml:space="preserve">Um loop </w:t>
      </w:r>
      <w:proofErr w:type="spell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>, no qual a expressão booleana que controla o loop é a primeira instrução do loop</w:t>
      </w:r>
      <w:r>
        <w:rPr>
          <w:lang w:eastAsia="pt-BR"/>
        </w:rPr>
        <w:t>;</w:t>
      </w:r>
    </w:p>
    <w:p w:rsidR="004D4174" w:rsidRPr="004D4174" w:rsidRDefault="004D4174" w:rsidP="004D4174">
      <w:pPr>
        <w:pStyle w:val="PargrafodaLista"/>
        <w:numPr>
          <w:ilvl w:val="0"/>
          <w:numId w:val="2"/>
        </w:numPr>
        <w:rPr>
          <w:color w:val="666666"/>
          <w:lang w:eastAsia="pt-BR"/>
        </w:rPr>
      </w:pPr>
      <w:r w:rsidRPr="004D4174">
        <w:rPr>
          <w:lang w:eastAsia="pt-BR"/>
        </w:rPr>
        <w:t>Um loop for, que geralmente é usado como um formato c</w:t>
      </w:r>
      <w:r>
        <w:rPr>
          <w:lang w:eastAsia="pt-BR"/>
        </w:rPr>
        <w:t xml:space="preserve">onciso no qual executar loops; </w:t>
      </w:r>
    </w:p>
    <w:p w:rsidR="004D4174" w:rsidRPr="004D4174" w:rsidRDefault="004D4174" w:rsidP="004D4174">
      <w:pPr>
        <w:pStyle w:val="PargrafodaLista"/>
        <w:numPr>
          <w:ilvl w:val="0"/>
          <w:numId w:val="2"/>
        </w:numPr>
        <w:rPr>
          <w:color w:val="666666"/>
          <w:lang w:eastAsia="pt-BR"/>
        </w:rPr>
      </w:pPr>
      <w:r w:rsidRPr="004D4174">
        <w:rPr>
          <w:lang w:eastAsia="pt-BR"/>
        </w:rPr>
        <w:t xml:space="preserve">Um loop do … </w:t>
      </w:r>
      <w:proofErr w:type="spell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 xml:space="preserve">, no qual a expressão booleana de controle de loop é a última instrução </w:t>
      </w:r>
      <w:proofErr w:type="gramStart"/>
      <w:r w:rsidRPr="004D4174">
        <w:rPr>
          <w:lang w:eastAsia="pt-BR"/>
        </w:rPr>
        <w:t>do  loop</w:t>
      </w:r>
      <w:proofErr w:type="gramEnd"/>
      <w:r>
        <w:rPr>
          <w:lang w:eastAsia="pt-BR"/>
        </w:rPr>
        <w:t>.</w:t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color w:val="666666"/>
          <w:lang w:eastAsia="pt-BR"/>
        </w:rPr>
        <w:t> </w:t>
      </w:r>
    </w:p>
    <w:p w:rsidR="004D4174" w:rsidRPr="004D4174" w:rsidRDefault="004D4174" w:rsidP="004D4174">
      <w:pPr>
        <w:pStyle w:val="PargrafodaLista"/>
        <w:numPr>
          <w:ilvl w:val="0"/>
          <w:numId w:val="1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4D417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lastRenderedPageBreak/>
        <w:t xml:space="preserve">Loops </w:t>
      </w:r>
      <w:proofErr w:type="spellStart"/>
      <w:r w:rsidRPr="004D417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while</w:t>
      </w:r>
      <w:proofErr w:type="spellEnd"/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Pr="004D4174">
        <w:rPr>
          <w:lang w:eastAsia="pt-BR"/>
        </w:rPr>
        <w:t xml:space="preserve">O loop </w:t>
      </w:r>
      <w:proofErr w:type="spell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 xml:space="preserve"> é bom para cenários em que você não sabe quant</w:t>
      </w:r>
      <w:r>
        <w:rPr>
          <w:lang w:eastAsia="pt-BR"/>
        </w:rPr>
        <w:t>as vezes um bloco ou instrução </w:t>
      </w:r>
      <w:r w:rsidRPr="004D4174">
        <w:rPr>
          <w:lang w:eastAsia="pt-BR"/>
        </w:rPr>
        <w:t>deve repetir, mas deseja continuar fazendo o loop</w:t>
      </w:r>
      <w:r>
        <w:rPr>
          <w:color w:val="666666"/>
          <w:lang w:eastAsia="pt-BR"/>
        </w:rPr>
        <w:t xml:space="preserve"> </w:t>
      </w:r>
      <w:r w:rsidRPr="004D4174">
        <w:rPr>
          <w:lang w:eastAsia="pt-BR"/>
        </w:rPr>
        <w:t>enquanto algum</w:t>
      </w:r>
      <w:r>
        <w:rPr>
          <w:lang w:eastAsia="pt-BR"/>
        </w:rPr>
        <w:t>a condição for verdadeira. Uma </w:t>
      </w:r>
      <w:r w:rsidRPr="004D4174">
        <w:rPr>
          <w:lang w:eastAsia="pt-BR"/>
        </w:rPr>
        <w:t xml:space="preserve">declaração </w:t>
      </w:r>
      <w:proofErr w:type="spell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 xml:space="preserve"> se parece abaixo. Em Java, um loop </w:t>
      </w:r>
      <w:proofErr w:type="spell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 xml:space="preserve"> consiste na pa</w:t>
      </w:r>
      <w:r>
        <w:rPr>
          <w:lang w:eastAsia="pt-BR"/>
        </w:rPr>
        <w:t xml:space="preserve">lavra-chave </w:t>
      </w:r>
      <w:proofErr w:type="spellStart"/>
      <w:r>
        <w:rPr>
          <w:lang w:eastAsia="pt-BR"/>
        </w:rPr>
        <w:t>while</w:t>
      </w:r>
      <w:proofErr w:type="spellEnd"/>
      <w:r>
        <w:rPr>
          <w:lang w:eastAsia="pt-BR"/>
        </w:rPr>
        <w:t xml:space="preserve">, seguida por uma </w:t>
      </w:r>
      <w:r w:rsidRPr="004D4174">
        <w:rPr>
          <w:lang w:eastAsia="pt-BR"/>
        </w:rPr>
        <w:t>expressão booleana entre parênteses, seguida pelo corpo do loop, q</w:t>
      </w:r>
      <w:r>
        <w:rPr>
          <w:lang w:eastAsia="pt-BR"/>
        </w:rPr>
        <w:t>ue pode ser uma única instrução</w:t>
      </w:r>
      <w:r w:rsidRPr="004D4174">
        <w:rPr>
          <w:lang w:eastAsia="pt-BR"/>
        </w:rPr>
        <w:t xml:space="preserve"> ou um bloco de instruções cercado por chaves.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proofErr w:type="gramStart"/>
      <w:r w:rsidRPr="004D4174">
        <w:rPr>
          <w:lang w:eastAsia="pt-BR"/>
        </w:rPr>
        <w:t>while</w:t>
      </w:r>
      <w:proofErr w:type="spellEnd"/>
      <w:proofErr w:type="gramEnd"/>
      <w:r w:rsidRPr="004D4174">
        <w:rPr>
          <w:lang w:eastAsia="pt-BR"/>
        </w:rPr>
        <w:t xml:space="preserve"> (expressão) {// faz coisas}</w:t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lang w:eastAsia="pt-BR"/>
        </w:rPr>
        <w:t xml:space="preserve">Você pode usar um loop </w:t>
      </w:r>
      <w:proofErr w:type="spell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 xml:space="preserve"> quando precisar executar uma t</w:t>
      </w:r>
      <w:r>
        <w:rPr>
          <w:lang w:eastAsia="pt-BR"/>
        </w:rPr>
        <w:t>arefa um número predeterminado </w:t>
      </w:r>
      <w:r w:rsidRPr="004D4174">
        <w:rPr>
          <w:lang w:eastAsia="pt-BR"/>
        </w:rPr>
        <w:t>de vezes. Um loop que executa um número específico de vezes</w:t>
      </w:r>
      <w:r>
        <w:rPr>
          <w:lang w:eastAsia="pt-BR"/>
        </w:rPr>
        <w:t xml:space="preserve"> é um loop definido ou um loop </w:t>
      </w:r>
      <w:r w:rsidRPr="004D4174">
        <w:rPr>
          <w:lang w:eastAsia="pt-BR"/>
        </w:rPr>
        <w:t xml:space="preserve">contado. Para escrever um loop definido, você inicializa uma variável de </w:t>
      </w:r>
      <w:r>
        <w:rPr>
          <w:lang w:eastAsia="pt-BR"/>
        </w:rPr>
        <w:t>controle de loop, uma variável </w:t>
      </w:r>
      <w:r w:rsidRPr="004D4174">
        <w:rPr>
          <w:lang w:eastAsia="pt-BR"/>
        </w:rPr>
        <w:t xml:space="preserve">cujo valor determina se a execução do loop continua. Enquanto o valor booleano resultante da comparação da variável de controle do loop e outro valor for verdadeiro, </w:t>
      </w:r>
      <w:r>
        <w:rPr>
          <w:lang w:eastAsia="pt-BR"/>
        </w:rPr>
        <w:t xml:space="preserve">o corpo do loop </w:t>
      </w:r>
      <w:proofErr w:type="spellStart"/>
      <w:r>
        <w:rPr>
          <w:lang w:eastAsia="pt-BR"/>
        </w:rPr>
        <w:t>while</w:t>
      </w:r>
      <w:proofErr w:type="spellEnd"/>
      <w:r>
        <w:rPr>
          <w:lang w:eastAsia="pt-BR"/>
        </w:rPr>
        <w:t xml:space="preserve"> continua </w:t>
      </w:r>
      <w:r w:rsidRPr="004D4174">
        <w:rPr>
          <w:lang w:eastAsia="pt-BR"/>
        </w:rPr>
        <w:t>sendo executado. No corpo do loop, você deve incluir uma instrução que al</w:t>
      </w:r>
      <w:r>
        <w:rPr>
          <w:lang w:eastAsia="pt-BR"/>
        </w:rPr>
        <w:t>tera a variável de controle do </w:t>
      </w:r>
      <w:r w:rsidRPr="004D4174">
        <w:rPr>
          <w:lang w:eastAsia="pt-BR"/>
        </w:rPr>
        <w:t>loop.</w:t>
      </w:r>
    </w:p>
    <w:p w:rsidR="004D4174" w:rsidRPr="004D4174" w:rsidRDefault="004D4174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Pr="004D4174">
        <w:rPr>
          <w:lang w:val="en-US" w:eastAsia="pt-BR"/>
        </w:rPr>
        <w:t xml:space="preserve">public class </w:t>
      </w:r>
      <w:proofErr w:type="spellStart"/>
      <w:proofErr w:type="gramStart"/>
      <w:r w:rsidRPr="004D4174">
        <w:rPr>
          <w:lang w:val="en-US" w:eastAsia="pt-BR"/>
        </w:rPr>
        <w:t>WhileLoopDemo</w:t>
      </w:r>
      <w:proofErr w:type="spellEnd"/>
      <w:r w:rsidRPr="004D4174">
        <w:rPr>
          <w:lang w:val="en-US" w:eastAsia="pt-BR"/>
        </w:rPr>
        <w:t>{</w:t>
      </w:r>
      <w:proofErr w:type="gramEnd"/>
    </w:p>
    <w:p w:rsidR="004D4174" w:rsidRPr="004D4174" w:rsidRDefault="004D4174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Pr="004D4174">
        <w:rPr>
          <w:lang w:val="en-US" w:eastAsia="pt-BR"/>
        </w:rPr>
        <w:t>public static void main(</w:t>
      </w:r>
      <w:proofErr w:type="gramStart"/>
      <w:r w:rsidRPr="004D4174">
        <w:rPr>
          <w:lang w:val="en-US" w:eastAsia="pt-BR"/>
        </w:rPr>
        <w:t>String[</w:t>
      </w:r>
      <w:proofErr w:type="gramEnd"/>
      <w:r w:rsidRPr="004D4174">
        <w:rPr>
          <w:lang w:val="en-US" w:eastAsia="pt-BR"/>
        </w:rPr>
        <w:t xml:space="preserve">] </w:t>
      </w:r>
      <w:proofErr w:type="spellStart"/>
      <w:r w:rsidRPr="004D4174">
        <w:rPr>
          <w:lang w:val="en-US" w:eastAsia="pt-BR"/>
        </w:rPr>
        <w:t>args</w:t>
      </w:r>
      <w:proofErr w:type="spellEnd"/>
      <w:r w:rsidRPr="004D4174">
        <w:rPr>
          <w:lang w:val="en-US" w:eastAsia="pt-BR"/>
        </w:rPr>
        <w:t>){</w:t>
      </w:r>
    </w:p>
    <w:p w:rsidR="004D4174" w:rsidRPr="004D4174" w:rsidRDefault="004D4174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spellStart"/>
      <w:r w:rsidRPr="004D4174">
        <w:rPr>
          <w:lang w:val="en-US" w:eastAsia="pt-BR"/>
        </w:rPr>
        <w:t>intvar</w:t>
      </w:r>
      <w:proofErr w:type="spellEnd"/>
      <w:r w:rsidRPr="004D4174">
        <w:rPr>
          <w:lang w:val="en-US" w:eastAsia="pt-BR"/>
        </w:rPr>
        <w:t>=1;</w:t>
      </w:r>
    </w:p>
    <w:p w:rsidR="004D4174" w:rsidRPr="004D4174" w:rsidRDefault="004D4174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spellStart"/>
      <w:r w:rsidRPr="004D4174">
        <w:rPr>
          <w:lang w:val="en-US" w:eastAsia="pt-BR"/>
        </w:rPr>
        <w:t>intlimit</w:t>
      </w:r>
      <w:proofErr w:type="spellEnd"/>
      <w:r w:rsidRPr="004D4174">
        <w:rPr>
          <w:lang w:val="en-US" w:eastAsia="pt-BR"/>
        </w:rPr>
        <w:t>=11;</w:t>
      </w:r>
    </w:p>
    <w:p w:rsidR="004D4174" w:rsidRPr="004D4174" w:rsidRDefault="004D4174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Pr="004D4174">
        <w:rPr>
          <w:lang w:val="en-US" w:eastAsia="pt-BR"/>
        </w:rPr>
        <w:t>while(</w:t>
      </w:r>
      <w:proofErr w:type="spellStart"/>
      <w:r w:rsidRPr="004D4174">
        <w:rPr>
          <w:lang w:val="en-US" w:eastAsia="pt-BR"/>
        </w:rPr>
        <w:t>var</w:t>
      </w:r>
      <w:proofErr w:type="spellEnd"/>
      <w:r w:rsidRPr="004D4174">
        <w:rPr>
          <w:lang w:val="en-US" w:eastAsia="pt-BR"/>
        </w:rPr>
        <w:t>&lt;limit)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Pr="004D4174">
        <w:rPr>
          <w:lang w:eastAsia="pt-BR"/>
        </w:rPr>
        <w:t>{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r w:rsidRPr="004D4174">
        <w:rPr>
          <w:lang w:eastAsia="pt-BR"/>
        </w:rPr>
        <w:t>System.out.println</w:t>
      </w:r>
      <w:proofErr w:type="spellEnd"/>
      <w:r w:rsidRPr="004D4174">
        <w:rPr>
          <w:lang w:eastAsia="pt-BR"/>
        </w:rPr>
        <w:t xml:space="preserve">("Contador do Loop: " </w:t>
      </w:r>
      <w:proofErr w:type="gramStart"/>
      <w:r w:rsidRPr="004D4174">
        <w:rPr>
          <w:lang w:eastAsia="pt-BR"/>
        </w:rPr>
        <w:t>+</w:t>
      </w:r>
      <w:proofErr w:type="gramEnd"/>
      <w:r w:rsidRPr="004D4174">
        <w:rPr>
          <w:lang w:eastAsia="pt-BR"/>
        </w:rPr>
        <w:t xml:space="preserve"> var);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gramStart"/>
      <w:r w:rsidRPr="004D4174">
        <w:rPr>
          <w:lang w:eastAsia="pt-BR"/>
        </w:rPr>
        <w:t>var</w:t>
      </w:r>
      <w:proofErr w:type="gramEnd"/>
      <w:r w:rsidRPr="004D4174">
        <w:rPr>
          <w:lang w:eastAsia="pt-BR"/>
        </w:rPr>
        <w:t>++;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Pr="004D4174">
        <w:rPr>
          <w:lang w:eastAsia="pt-BR"/>
        </w:rPr>
        <w:t>}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  <w:t>}</w:t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lang w:eastAsia="pt-BR"/>
        </w:rPr>
        <w:t>}</w:t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b/>
          <w:bCs/>
          <w:lang w:eastAsia="pt-BR"/>
        </w:rPr>
        <w:t>Resultado: </w:t>
      </w:r>
    </w:p>
    <w:p w:rsidR="004D4174" w:rsidRPr="004D4174" w:rsidRDefault="004D4174" w:rsidP="004D4174">
      <w:pPr>
        <w:jc w:val="center"/>
        <w:rPr>
          <w:color w:val="666666"/>
          <w:lang w:eastAsia="pt-BR"/>
        </w:rPr>
      </w:pPr>
      <w:r w:rsidRPr="004D417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08CCA112" wp14:editId="2D4BE1D1">
            <wp:extent cx="2523317" cy="1429466"/>
            <wp:effectExtent l="0" t="0" r="0" b="0"/>
            <wp:docPr id="6" name="Imagem 6" descr="https://paperx-dex-assets.s3.sa-east-1.amazonaws.com/images/1668117572749-uJMd2xCv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68117572749-uJMd2xCvY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639" cy="143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74" w:rsidRPr="004D4174" w:rsidRDefault="004D4174" w:rsidP="004D4174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lang w:eastAsia="pt-BR"/>
        </w:rPr>
        <w:lastRenderedPageBreak/>
        <w:t xml:space="preserve">O ponto principal a ser lembrado sobre um loop </w:t>
      </w:r>
      <w:proofErr w:type="spell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 xml:space="preserve"> é que ele </w:t>
      </w:r>
      <w:r>
        <w:rPr>
          <w:lang w:eastAsia="pt-BR"/>
        </w:rPr>
        <w:t>pode nunca ser executado. Se a </w:t>
      </w:r>
      <w:r w:rsidRPr="004D4174">
        <w:rPr>
          <w:lang w:eastAsia="pt-BR"/>
        </w:rPr>
        <w:t xml:space="preserve">expressão de teste for falsa na primeira vez em que a expressão </w:t>
      </w:r>
      <w:proofErr w:type="spell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 xml:space="preserve"> for ve</w:t>
      </w:r>
      <w:r>
        <w:rPr>
          <w:lang w:eastAsia="pt-BR"/>
        </w:rPr>
        <w:t>rificada, o corpo do loop será </w:t>
      </w:r>
      <w:r w:rsidRPr="004D4174">
        <w:rPr>
          <w:lang w:eastAsia="pt-BR"/>
        </w:rPr>
        <w:t>ignorado e o programa começará a ser executado na primeira instrução a</w:t>
      </w:r>
      <w:r>
        <w:rPr>
          <w:lang w:eastAsia="pt-BR"/>
        </w:rPr>
        <w:t xml:space="preserve">pós o loop </w:t>
      </w:r>
      <w:proofErr w:type="spellStart"/>
      <w:r>
        <w:rPr>
          <w:lang w:eastAsia="pt-BR"/>
        </w:rPr>
        <w:t>while</w:t>
      </w:r>
      <w:proofErr w:type="spellEnd"/>
      <w:r>
        <w:rPr>
          <w:lang w:eastAsia="pt-BR"/>
        </w:rPr>
        <w:t>. Vamos dar um </w:t>
      </w:r>
      <w:r w:rsidRPr="004D4174">
        <w:rPr>
          <w:lang w:eastAsia="pt-BR"/>
        </w:rPr>
        <w:t>exemplo para entender isso. No programa abaixo, o usuário digita o va</w:t>
      </w:r>
      <w:r>
        <w:rPr>
          <w:lang w:eastAsia="pt-BR"/>
        </w:rPr>
        <w:t>lor da variável do contador de </w:t>
      </w:r>
      <w:r w:rsidRPr="004D4174">
        <w:rPr>
          <w:lang w:eastAsia="pt-BR"/>
        </w:rPr>
        <w:t>loops, se a variável do contador for menor que 5, o loop executará e aumen</w:t>
      </w:r>
      <w:r>
        <w:rPr>
          <w:lang w:eastAsia="pt-BR"/>
        </w:rPr>
        <w:t>tará a variável do contador em </w:t>
      </w:r>
      <w:r w:rsidRPr="004D4174">
        <w:rPr>
          <w:lang w:eastAsia="pt-BR"/>
        </w:rPr>
        <w:t xml:space="preserve">um até o valor do contador ser igual a 5. Se a variável do </w:t>
      </w:r>
      <w:r>
        <w:rPr>
          <w:lang w:eastAsia="pt-BR"/>
        </w:rPr>
        <w:t>contador for maior ou igual a 5, o loop não será</w:t>
      </w:r>
      <w:r w:rsidRPr="004D4174">
        <w:rPr>
          <w:lang w:eastAsia="pt-BR"/>
        </w:rPr>
        <w:t xml:space="preserve"> executado.</w:t>
      </w:r>
    </w:p>
    <w:p w:rsidR="004D4174" w:rsidRPr="004D4174" w:rsidRDefault="004D4174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Pr="004D4174">
        <w:rPr>
          <w:lang w:val="en-US" w:eastAsia="pt-BR"/>
        </w:rPr>
        <w:t xml:space="preserve">import </w:t>
      </w:r>
      <w:proofErr w:type="spellStart"/>
      <w:proofErr w:type="gramStart"/>
      <w:r w:rsidRPr="004D4174">
        <w:rPr>
          <w:lang w:val="en-US" w:eastAsia="pt-BR"/>
        </w:rPr>
        <w:t>java.util</w:t>
      </w:r>
      <w:proofErr w:type="gramEnd"/>
      <w:r w:rsidRPr="004D4174">
        <w:rPr>
          <w:lang w:val="en-US" w:eastAsia="pt-BR"/>
        </w:rPr>
        <w:t>.Scanner</w:t>
      </w:r>
      <w:proofErr w:type="spellEnd"/>
      <w:r w:rsidRPr="004D4174">
        <w:rPr>
          <w:lang w:val="en-US" w:eastAsia="pt-BR"/>
        </w:rPr>
        <w:t>;</w:t>
      </w:r>
    </w:p>
    <w:p w:rsidR="004D4174" w:rsidRPr="004D4174" w:rsidRDefault="004D4174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Pr="004D4174">
        <w:rPr>
          <w:lang w:val="en-US" w:eastAsia="pt-BR"/>
        </w:rPr>
        <w:t xml:space="preserve">public class </w:t>
      </w:r>
      <w:proofErr w:type="spellStart"/>
      <w:proofErr w:type="gramStart"/>
      <w:r w:rsidRPr="004D4174">
        <w:rPr>
          <w:lang w:val="en-US" w:eastAsia="pt-BR"/>
        </w:rPr>
        <w:t>WhileLoopCondicionalNegativo</w:t>
      </w:r>
      <w:proofErr w:type="spellEnd"/>
      <w:r w:rsidRPr="004D4174">
        <w:rPr>
          <w:lang w:val="en-US" w:eastAsia="pt-BR"/>
        </w:rPr>
        <w:t>{</w:t>
      </w:r>
      <w:proofErr w:type="gramEnd"/>
    </w:p>
    <w:p w:rsidR="004D4174" w:rsidRPr="004D4174" w:rsidRDefault="004D4174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Pr="004D4174">
        <w:rPr>
          <w:lang w:val="en-US" w:eastAsia="pt-BR"/>
        </w:rPr>
        <w:t>public static void main(</w:t>
      </w:r>
      <w:proofErr w:type="gramStart"/>
      <w:r w:rsidRPr="004D4174">
        <w:rPr>
          <w:lang w:val="en-US" w:eastAsia="pt-BR"/>
        </w:rPr>
        <w:t>String[</w:t>
      </w:r>
      <w:proofErr w:type="gramEnd"/>
      <w:r w:rsidRPr="004D4174">
        <w:rPr>
          <w:lang w:val="en-US" w:eastAsia="pt-BR"/>
        </w:rPr>
        <w:t xml:space="preserve">] </w:t>
      </w:r>
      <w:proofErr w:type="spellStart"/>
      <w:r w:rsidRPr="004D4174">
        <w:rPr>
          <w:lang w:val="en-US" w:eastAsia="pt-BR"/>
        </w:rPr>
        <w:t>args</w:t>
      </w:r>
      <w:proofErr w:type="spellEnd"/>
      <w:r w:rsidRPr="004D4174">
        <w:rPr>
          <w:lang w:val="en-US" w:eastAsia="pt-BR"/>
        </w:rPr>
        <w:t>)</w:t>
      </w:r>
    </w:p>
    <w:p w:rsidR="004D4174" w:rsidRPr="004D4174" w:rsidRDefault="004D4174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Pr="004D4174">
        <w:rPr>
          <w:lang w:val="en-US" w:eastAsia="pt-BR"/>
        </w:rPr>
        <w:t>{</w:t>
      </w:r>
    </w:p>
    <w:p w:rsidR="004D4174" w:rsidRPr="004D4174" w:rsidRDefault="004D4174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spellStart"/>
      <w:r w:rsidRPr="004D4174">
        <w:rPr>
          <w:lang w:val="en-US" w:eastAsia="pt-BR"/>
        </w:rPr>
        <w:t>int</w:t>
      </w:r>
      <w:proofErr w:type="spellEnd"/>
      <w:r w:rsidRPr="004D4174">
        <w:rPr>
          <w:lang w:val="en-US" w:eastAsia="pt-BR"/>
        </w:rPr>
        <w:t xml:space="preserve"> </w:t>
      </w:r>
      <w:proofErr w:type="spellStart"/>
      <w:r w:rsidRPr="004D4174">
        <w:rPr>
          <w:lang w:val="en-US" w:eastAsia="pt-BR"/>
        </w:rPr>
        <w:t>contador</w:t>
      </w:r>
      <w:proofErr w:type="spellEnd"/>
      <w:r w:rsidRPr="004D4174">
        <w:rPr>
          <w:lang w:val="en-US" w:eastAsia="pt-BR"/>
        </w:rPr>
        <w:t>;</w:t>
      </w:r>
    </w:p>
    <w:p w:rsidR="004D4174" w:rsidRPr="004D4174" w:rsidRDefault="004D4174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Pr="004D4174">
        <w:rPr>
          <w:lang w:val="en-US" w:eastAsia="pt-BR"/>
        </w:rPr>
        <w:t xml:space="preserve">Scanner </w:t>
      </w:r>
      <w:proofErr w:type="spellStart"/>
      <w:r w:rsidRPr="004D4174">
        <w:rPr>
          <w:lang w:val="en-US" w:eastAsia="pt-BR"/>
        </w:rPr>
        <w:t>inputDevice</w:t>
      </w:r>
      <w:proofErr w:type="spellEnd"/>
      <w:r w:rsidRPr="004D4174">
        <w:rPr>
          <w:lang w:val="en-US" w:eastAsia="pt-BR"/>
        </w:rPr>
        <w:t>=</w:t>
      </w:r>
      <w:proofErr w:type="spellStart"/>
      <w:r w:rsidRPr="004D4174">
        <w:rPr>
          <w:lang w:val="en-US" w:eastAsia="pt-BR"/>
        </w:rPr>
        <w:t>newScanner</w:t>
      </w:r>
      <w:proofErr w:type="spellEnd"/>
      <w:r w:rsidRPr="004D4174">
        <w:rPr>
          <w:lang w:val="en-US" w:eastAsia="pt-BR"/>
        </w:rPr>
        <w:t>(</w:t>
      </w:r>
      <w:hyperlink r:id="rId7" w:tgtFrame="_blank" w:history="1">
        <w:r w:rsidRPr="004D4174">
          <w:rPr>
            <w:color w:val="0000FF"/>
            <w:u w:val="single"/>
            <w:lang w:val="en-US" w:eastAsia="pt-BR"/>
          </w:rPr>
          <w:t>System.in</w:t>
        </w:r>
      </w:hyperlink>
      <w:r w:rsidRPr="004D4174">
        <w:rPr>
          <w:lang w:val="en-US" w:eastAsia="pt-BR"/>
        </w:rPr>
        <w:t>);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r w:rsidRPr="004D4174">
        <w:rPr>
          <w:lang w:eastAsia="pt-BR"/>
        </w:rPr>
        <w:t>System.out.print</w:t>
      </w:r>
      <w:proofErr w:type="spellEnd"/>
      <w:r w:rsidRPr="004D4174">
        <w:rPr>
          <w:lang w:eastAsia="pt-BR"/>
        </w:rPr>
        <w:t>("Digite o valor do contador do loop&gt;&gt; ");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Pr="004D4174">
        <w:rPr>
          <w:lang w:eastAsia="pt-BR"/>
        </w:rPr>
        <w:t>contador=</w:t>
      </w:r>
      <w:proofErr w:type="spellStart"/>
      <w:r w:rsidRPr="004D4174">
        <w:rPr>
          <w:lang w:eastAsia="pt-BR"/>
        </w:rPr>
        <w:t>inputDevice.nextInt</w:t>
      </w:r>
      <w:proofErr w:type="spellEnd"/>
      <w:r w:rsidRPr="004D4174">
        <w:rPr>
          <w:lang w:eastAsia="pt-BR"/>
        </w:rPr>
        <w:t>();</w:t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color w:val="666666"/>
          <w:lang w:eastAsia="pt-BR"/>
        </w:rPr>
        <w:t> 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r w:rsidRPr="004D4174">
        <w:rPr>
          <w:lang w:eastAsia="pt-BR"/>
        </w:rPr>
        <w:t>System.out.println</w:t>
      </w:r>
      <w:proofErr w:type="spellEnd"/>
      <w:r w:rsidRPr="004D4174">
        <w:rPr>
          <w:lang w:eastAsia="pt-BR"/>
        </w:rPr>
        <w:t>(“Antes do Loop”);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proofErr w:type="gram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>(</w:t>
      </w:r>
      <w:proofErr w:type="gramEnd"/>
      <w:r w:rsidRPr="004D4174">
        <w:rPr>
          <w:lang w:eastAsia="pt-BR"/>
        </w:rPr>
        <w:t>contador&lt;5)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Pr="004D4174">
        <w:rPr>
          <w:lang w:eastAsia="pt-BR"/>
        </w:rPr>
        <w:t>{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r w:rsidRPr="004D4174">
        <w:rPr>
          <w:lang w:eastAsia="pt-BR"/>
        </w:rPr>
        <w:t>System.out.println</w:t>
      </w:r>
      <w:proofErr w:type="spellEnd"/>
      <w:r w:rsidRPr="004D4174">
        <w:rPr>
          <w:lang w:eastAsia="pt-BR"/>
        </w:rPr>
        <w:t>("Dentro do Loop - Contador= "</w:t>
      </w:r>
      <w:proofErr w:type="gramStart"/>
      <w:r w:rsidRPr="004D4174">
        <w:rPr>
          <w:lang w:eastAsia="pt-BR"/>
        </w:rPr>
        <w:t>+</w:t>
      </w:r>
      <w:proofErr w:type="gramEnd"/>
      <w:r w:rsidRPr="004D4174">
        <w:rPr>
          <w:lang w:eastAsia="pt-BR"/>
        </w:rPr>
        <w:t>contador); contador++;</w:t>
      </w:r>
    </w:p>
    <w:p w:rsidR="004D4174" w:rsidRPr="004D4174" w:rsidRDefault="004D4174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Pr="004D4174">
        <w:rPr>
          <w:lang w:val="en-US" w:eastAsia="pt-BR"/>
        </w:rPr>
        <w:t>}</w:t>
      </w:r>
    </w:p>
    <w:p w:rsidR="004D4174" w:rsidRPr="004D4174" w:rsidRDefault="004D4174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spellStart"/>
      <w:r w:rsidRPr="004D4174">
        <w:rPr>
          <w:lang w:val="en-US" w:eastAsia="pt-BR"/>
        </w:rPr>
        <w:t>System.out.println</w:t>
      </w:r>
      <w:proofErr w:type="spellEnd"/>
      <w:r w:rsidRPr="004D4174">
        <w:rPr>
          <w:lang w:val="en-US" w:eastAsia="pt-BR"/>
        </w:rPr>
        <w:t>(“</w:t>
      </w:r>
      <w:proofErr w:type="spellStart"/>
      <w:r w:rsidRPr="004D4174">
        <w:rPr>
          <w:lang w:val="en-US" w:eastAsia="pt-BR"/>
        </w:rPr>
        <w:t>Depois</w:t>
      </w:r>
      <w:proofErr w:type="spellEnd"/>
      <w:r w:rsidRPr="004D4174">
        <w:rPr>
          <w:lang w:val="en-US" w:eastAsia="pt-BR"/>
        </w:rPr>
        <w:t xml:space="preserve"> do loop While”);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Pr="004D4174">
        <w:rPr>
          <w:lang w:eastAsia="pt-BR"/>
        </w:rPr>
        <w:t>}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Pr="004D4174">
        <w:rPr>
          <w:lang w:eastAsia="pt-BR"/>
        </w:rPr>
        <w:t>}</w:t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color w:val="666666"/>
          <w:lang w:eastAsia="pt-BR"/>
        </w:rPr>
        <w:t> </w:t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lang w:eastAsia="pt-BR"/>
        </w:rPr>
        <w:t>Resultado:</w:t>
      </w:r>
    </w:p>
    <w:p w:rsidR="004D4174" w:rsidRDefault="004D4174" w:rsidP="004D417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4D417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294808" cy="1628285"/>
            <wp:effectExtent l="0" t="0" r="0" b="0"/>
            <wp:docPr id="5" name="Imagem 5" descr="https://paperx-dex-assets.s3.sa-east-1.amazonaws.com/images/1668117589931-xfssV4MK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8117589931-xfssV4MKD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253" cy="164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74" w:rsidRPr="004D4174" w:rsidRDefault="004D4174" w:rsidP="004D417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4D4174" w:rsidRPr="004D4174" w:rsidRDefault="004D4174" w:rsidP="004D4174">
      <w:pPr>
        <w:pStyle w:val="PargrafodaLista"/>
        <w:numPr>
          <w:ilvl w:val="0"/>
          <w:numId w:val="1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4D417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lastRenderedPageBreak/>
        <w:t>Pontos importantes ao usar loops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Pr="004D4174">
        <w:rPr>
          <w:lang w:eastAsia="pt-BR"/>
        </w:rPr>
        <w:t>A condição / expressão do loop sempre pode ser verdadeira, o que t</w:t>
      </w:r>
      <w:r>
        <w:rPr>
          <w:lang w:eastAsia="pt-BR"/>
        </w:rPr>
        <w:t>orna nosso loop infinito. Essa </w:t>
      </w:r>
      <w:r w:rsidRPr="004D4174">
        <w:rPr>
          <w:lang w:eastAsia="pt-BR"/>
        </w:rPr>
        <w:t>é uma prática ruim de programação, pois pode resultar em ex</w:t>
      </w:r>
      <w:r>
        <w:rPr>
          <w:lang w:eastAsia="pt-BR"/>
        </w:rPr>
        <w:t>ceção de memória. A declaração </w:t>
      </w:r>
      <w:r w:rsidRPr="004D4174">
        <w:rPr>
          <w:lang w:eastAsia="pt-BR"/>
        </w:rPr>
        <w:t>abaixo é válida, mas não é boa para ter em nosso programa.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proofErr w:type="gramStart"/>
      <w:r w:rsidRPr="004D4174">
        <w:rPr>
          <w:lang w:eastAsia="pt-BR"/>
        </w:rPr>
        <w:t>while</w:t>
      </w:r>
      <w:proofErr w:type="spellEnd"/>
      <w:proofErr w:type="gramEnd"/>
      <w:r w:rsidRPr="004D4174">
        <w:rPr>
          <w:lang w:eastAsia="pt-BR"/>
        </w:rPr>
        <w:t xml:space="preserve"> (</w:t>
      </w:r>
      <w:proofErr w:type="spellStart"/>
      <w:r w:rsidRPr="004D4174">
        <w:rPr>
          <w:lang w:eastAsia="pt-BR"/>
        </w:rPr>
        <w:t>true</w:t>
      </w:r>
      <w:proofErr w:type="spellEnd"/>
      <w:r w:rsidRPr="004D4174">
        <w:rPr>
          <w:lang w:eastAsia="pt-BR"/>
        </w:rPr>
        <w:t>) {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proofErr w:type="gramStart"/>
      <w:r w:rsidRPr="004D4174">
        <w:rPr>
          <w:lang w:eastAsia="pt-BR"/>
        </w:rPr>
        <w:t>while</w:t>
      </w:r>
      <w:proofErr w:type="spellEnd"/>
      <w:proofErr w:type="gramEnd"/>
      <w:r w:rsidRPr="004D4174">
        <w:rPr>
          <w:lang w:eastAsia="pt-BR"/>
        </w:rPr>
        <w:t xml:space="preserve"> (2 &lt;4)  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Pr="004D4174">
        <w:rPr>
          <w:lang w:eastAsia="pt-BR"/>
        </w:rPr>
        <w:t>É muito comum alterar o valor de uma variável de controle</w:t>
      </w:r>
      <w:r>
        <w:rPr>
          <w:lang w:eastAsia="pt-BR"/>
        </w:rPr>
        <w:t xml:space="preserve"> de loop adicionando 1 a ela ou</w:t>
      </w:r>
      <w:r w:rsidRPr="004D4174">
        <w:rPr>
          <w:lang w:eastAsia="pt-BR"/>
        </w:rPr>
        <w:t xml:space="preserve"> incrementando a variável. No entanto, nem todos os loops sã</w:t>
      </w:r>
      <w:r>
        <w:rPr>
          <w:lang w:eastAsia="pt-BR"/>
        </w:rPr>
        <w:t>o controlados adicionando 1 às </w:t>
      </w:r>
      <w:r w:rsidRPr="004D4174">
        <w:rPr>
          <w:lang w:eastAsia="pt-BR"/>
        </w:rPr>
        <w:t>vezes, podemos controlar subtraindo 1 de uma variável de controle de loop ou diminuindo-a.</w:t>
      </w:r>
    </w:p>
    <w:p w:rsidR="004D4174" w:rsidRDefault="004D4174" w:rsidP="004D4174">
      <w:pPr>
        <w:rPr>
          <w:b/>
          <w:bCs/>
          <w:lang w:eastAsia="pt-BR"/>
        </w:rPr>
      </w:pP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b/>
          <w:bCs/>
          <w:lang w:eastAsia="pt-BR"/>
        </w:rPr>
        <w:t xml:space="preserve">Loop do … </w:t>
      </w:r>
      <w:proofErr w:type="spellStart"/>
      <w:r w:rsidRPr="004D4174">
        <w:rPr>
          <w:b/>
          <w:bCs/>
          <w:lang w:eastAsia="pt-BR"/>
        </w:rPr>
        <w:t>while</w:t>
      </w:r>
      <w:proofErr w:type="spellEnd"/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lang w:eastAsia="pt-BR"/>
        </w:rPr>
        <w:t xml:space="preserve">O loop do é semelhante ao loop </w:t>
      </w:r>
      <w:proofErr w:type="spell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>, exceto que a expressão n</w:t>
      </w:r>
      <w:r>
        <w:rPr>
          <w:lang w:eastAsia="pt-BR"/>
        </w:rPr>
        <w:t>ão é avaliada até depois que o </w:t>
      </w:r>
      <w:r w:rsidRPr="004D4174">
        <w:rPr>
          <w:lang w:eastAsia="pt-BR"/>
        </w:rPr>
        <w:t xml:space="preserve">código do loop do é executado. Portanto, é garantido que o código em </w:t>
      </w:r>
      <w:r>
        <w:rPr>
          <w:lang w:eastAsia="pt-BR"/>
        </w:rPr>
        <w:t>um loop do seja executado pelo </w:t>
      </w:r>
      <w:r w:rsidRPr="004D4174">
        <w:rPr>
          <w:lang w:eastAsia="pt-BR"/>
        </w:rPr>
        <w:t>menos uma vez. A seguir, é mostrada uma sintaxe do loop: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gramStart"/>
      <w:r w:rsidRPr="004D4174">
        <w:rPr>
          <w:lang w:eastAsia="pt-BR"/>
        </w:rPr>
        <w:t>do</w:t>
      </w:r>
      <w:proofErr w:type="gramEnd"/>
      <w:r w:rsidRPr="004D4174">
        <w:rPr>
          <w:lang w:eastAsia="pt-BR"/>
        </w:rPr>
        <w:t xml:space="preserve"> {// Corpo do Loop Body} </w:t>
      </w:r>
      <w:proofErr w:type="spell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 xml:space="preserve"> (Condição);</w:t>
      </w:r>
    </w:p>
    <w:p w:rsidR="004D4174" w:rsidRPr="004D4174" w:rsidRDefault="004D4174" w:rsidP="004D417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4D417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429000" cy="3429000"/>
            <wp:effectExtent l="0" t="0" r="0" b="0"/>
            <wp:docPr id="4" name="Imagem 4" descr="https://paperx-dex-assets.s3.sa-east-1.amazonaws.com/images/1668117637408-IgUeMnF4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68117637408-IgUeMnF4x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lang w:eastAsia="pt-BR"/>
        </w:rPr>
        <w:t xml:space="preserve">Nesse caso, você deseja escrever um loop que verifique na </w:t>
      </w:r>
      <w:r>
        <w:rPr>
          <w:lang w:eastAsia="pt-BR"/>
        </w:rPr>
        <w:t>“parte inferior” do loop após a</w:t>
      </w:r>
      <w:r w:rsidRPr="004D4174">
        <w:rPr>
          <w:lang w:eastAsia="pt-BR"/>
        </w:rPr>
        <w:t xml:space="preserve"> primeira iteração. O loop do … </w:t>
      </w:r>
      <w:proofErr w:type="spell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 xml:space="preserve"> verifica o valor da variável de control</w:t>
      </w:r>
      <w:r>
        <w:rPr>
          <w:lang w:eastAsia="pt-BR"/>
        </w:rPr>
        <w:t>e do loop na parte inferior do </w:t>
      </w:r>
      <w:r w:rsidRPr="004D4174">
        <w:rPr>
          <w:lang w:eastAsia="pt-BR"/>
        </w:rPr>
        <w:t xml:space="preserve">loop após uma repetição. O código de exemplo abaixo explica o loop do… </w:t>
      </w:r>
      <w:proofErr w:type="spell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>.</w:t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color w:val="666666"/>
          <w:lang w:eastAsia="pt-BR"/>
        </w:rPr>
        <w:t> </w:t>
      </w:r>
    </w:p>
    <w:p w:rsidR="004D4174" w:rsidRPr="004D4174" w:rsidRDefault="004D4174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lastRenderedPageBreak/>
        <w:tab/>
      </w:r>
      <w:r w:rsidRPr="004D4174">
        <w:rPr>
          <w:lang w:val="en-US" w:eastAsia="pt-BR"/>
        </w:rPr>
        <w:t xml:space="preserve">public class </w:t>
      </w:r>
      <w:proofErr w:type="spellStart"/>
      <w:proofErr w:type="gramStart"/>
      <w:r w:rsidRPr="004D4174">
        <w:rPr>
          <w:lang w:val="en-US" w:eastAsia="pt-BR"/>
        </w:rPr>
        <w:t>DoWhileLoopDemo</w:t>
      </w:r>
      <w:proofErr w:type="spellEnd"/>
      <w:r w:rsidRPr="004D4174">
        <w:rPr>
          <w:lang w:val="en-US" w:eastAsia="pt-BR"/>
        </w:rPr>
        <w:t>{</w:t>
      </w:r>
      <w:proofErr w:type="gramEnd"/>
    </w:p>
    <w:p w:rsidR="004D4174" w:rsidRPr="004D4174" w:rsidRDefault="004D4174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Pr="004D4174">
        <w:rPr>
          <w:lang w:val="en-US" w:eastAsia="pt-BR"/>
        </w:rPr>
        <w:t>public static void main(String</w:t>
      </w:r>
      <w:proofErr w:type="gramStart"/>
      <w:r w:rsidRPr="004D4174">
        <w:rPr>
          <w:lang w:val="en-US" w:eastAsia="pt-BR"/>
        </w:rPr>
        <w:t>[]</w:t>
      </w:r>
      <w:proofErr w:type="spellStart"/>
      <w:r w:rsidRPr="004D4174">
        <w:rPr>
          <w:lang w:val="en-US" w:eastAsia="pt-BR"/>
        </w:rPr>
        <w:t>args</w:t>
      </w:r>
      <w:proofErr w:type="spellEnd"/>
      <w:proofErr w:type="gramEnd"/>
      <w:r w:rsidRPr="004D4174">
        <w:rPr>
          <w:lang w:val="en-US" w:eastAsia="pt-BR"/>
        </w:rPr>
        <w:t>){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proofErr w:type="gramStart"/>
      <w:r w:rsidRPr="004D4174">
        <w:rPr>
          <w:lang w:eastAsia="pt-BR"/>
        </w:rPr>
        <w:t>int</w:t>
      </w:r>
      <w:proofErr w:type="spellEnd"/>
      <w:proofErr w:type="gramEnd"/>
      <w:r w:rsidRPr="004D4174">
        <w:rPr>
          <w:lang w:eastAsia="pt-BR"/>
        </w:rPr>
        <w:t xml:space="preserve"> i =10;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gramStart"/>
      <w:r w:rsidRPr="004D4174">
        <w:rPr>
          <w:lang w:eastAsia="pt-BR"/>
        </w:rPr>
        <w:t>do{</w:t>
      </w:r>
      <w:proofErr w:type="gramEnd"/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gramStart"/>
      <w:r w:rsidRPr="004D4174">
        <w:rPr>
          <w:lang w:eastAsia="pt-BR"/>
        </w:rPr>
        <w:t>i</w:t>
      </w:r>
      <w:proofErr w:type="gramEnd"/>
      <w:r w:rsidRPr="004D4174">
        <w:rPr>
          <w:lang w:eastAsia="pt-BR"/>
        </w:rPr>
        <w:t>=i+10;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r w:rsidRPr="004D4174">
        <w:rPr>
          <w:lang w:eastAsia="pt-BR"/>
        </w:rPr>
        <w:t>System.out.println</w:t>
      </w:r>
      <w:proofErr w:type="spellEnd"/>
      <w:r w:rsidRPr="004D4174">
        <w:rPr>
          <w:lang w:eastAsia="pt-BR"/>
        </w:rPr>
        <w:t>(“Contador do Loop =”+i);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Pr="004D4174">
        <w:rPr>
          <w:lang w:eastAsia="pt-BR"/>
        </w:rPr>
        <w:t>}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proofErr w:type="gram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>(</w:t>
      </w:r>
      <w:proofErr w:type="gramEnd"/>
      <w:r w:rsidRPr="004D4174">
        <w:rPr>
          <w:lang w:eastAsia="pt-BR"/>
        </w:rPr>
        <w:t>i&lt;10);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Pr="004D4174">
        <w:rPr>
          <w:lang w:eastAsia="pt-BR"/>
        </w:rPr>
        <w:t>}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Pr="004D4174">
        <w:rPr>
          <w:lang w:eastAsia="pt-BR"/>
        </w:rPr>
        <w:t>}</w:t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b/>
          <w:bCs/>
          <w:lang w:eastAsia="pt-BR"/>
        </w:rPr>
        <w:t>Resultado</w:t>
      </w:r>
      <w:r w:rsidRPr="004D4174">
        <w:rPr>
          <w:lang w:eastAsia="pt-BR"/>
        </w:rPr>
        <w:t>:</w:t>
      </w:r>
    </w:p>
    <w:p w:rsidR="004D4174" w:rsidRPr="004D4174" w:rsidRDefault="004D4174" w:rsidP="004D4174">
      <w:pPr>
        <w:jc w:val="center"/>
        <w:rPr>
          <w:rFonts w:ascii="Times New Roman" w:hAnsi="Times New Roman"/>
          <w:color w:val="auto"/>
          <w:szCs w:val="24"/>
          <w:lang w:eastAsia="pt-BR"/>
        </w:rPr>
      </w:pPr>
      <w:r w:rsidRPr="004D4174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4438650" cy="1000125"/>
            <wp:effectExtent l="0" t="0" r="0" b="9525"/>
            <wp:docPr id="3" name="Imagem 3" descr="https://paperx-dex-assets.s3.sa-east-1.amazonaws.com/images/1668117658921-pVJgKeTf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68117658921-pVJgKeTf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74" w:rsidRDefault="004D4174" w:rsidP="004D4174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4D4174" w:rsidRPr="004D4174" w:rsidRDefault="004D4174" w:rsidP="004D4174">
      <w:pPr>
        <w:pStyle w:val="PargrafodaLista"/>
        <w:numPr>
          <w:ilvl w:val="0"/>
          <w:numId w:val="1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4D417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Loop for em Java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Pr="004D4174">
        <w:rPr>
          <w:lang w:eastAsia="pt-BR"/>
        </w:rPr>
        <w:t>Um Loop For é um loop especial usado quando é necessário um número definido d</w:t>
      </w:r>
      <w:r>
        <w:rPr>
          <w:lang w:eastAsia="pt-BR"/>
        </w:rPr>
        <w:t>e iterações do</w:t>
      </w:r>
      <w:r w:rsidRPr="004D4174">
        <w:rPr>
          <w:lang w:eastAsia="pt-BR"/>
        </w:rPr>
        <w:t xml:space="preserve"> loop. Embora um loop </w:t>
      </w:r>
      <w:proofErr w:type="spell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 xml:space="preserve"> também possa ser usado para atender a esse</w:t>
      </w:r>
      <w:r>
        <w:rPr>
          <w:lang w:eastAsia="pt-BR"/>
        </w:rPr>
        <w:t xml:space="preserve"> requisito, o Loop For fornece </w:t>
      </w:r>
      <w:r w:rsidRPr="004D4174">
        <w:rPr>
          <w:lang w:eastAsia="pt-BR"/>
        </w:rPr>
        <w:t>uma notação abreviada para esse tipo de loop. Quando você usa um Loop Fo</w:t>
      </w:r>
      <w:r>
        <w:rPr>
          <w:lang w:eastAsia="pt-BR"/>
        </w:rPr>
        <w:t>r, pode indicar o valor inicial</w:t>
      </w:r>
      <w:r w:rsidRPr="004D4174">
        <w:rPr>
          <w:lang w:eastAsia="pt-BR"/>
        </w:rPr>
        <w:t xml:space="preserve"> da variável de controle do loop, a condição de teste que controla a entrada do loop e a expressão </w:t>
      </w:r>
      <w:proofErr w:type="gramStart"/>
      <w:r w:rsidRPr="004D4174">
        <w:rPr>
          <w:lang w:eastAsia="pt-BR"/>
        </w:rPr>
        <w:t>que  altera</w:t>
      </w:r>
      <w:proofErr w:type="gramEnd"/>
      <w:r w:rsidRPr="004D4174">
        <w:rPr>
          <w:lang w:eastAsia="pt-BR"/>
        </w:rPr>
        <w:t xml:space="preserve"> a variável de controle do loop - tudo em um local conveniente. Abaixo</w:t>
      </w:r>
      <w:r>
        <w:rPr>
          <w:lang w:eastAsia="pt-BR"/>
        </w:rPr>
        <w:t xml:space="preserve"> está a sintaxe de um Loop For </w:t>
      </w:r>
      <w:r w:rsidRPr="004D4174">
        <w:rPr>
          <w:lang w:eastAsia="pt-BR"/>
        </w:rPr>
        <w:t>convencional.</w:t>
      </w:r>
    </w:p>
    <w:p w:rsidR="004D4174" w:rsidRPr="004D4174" w:rsidRDefault="004D4174" w:rsidP="004D4174">
      <w:pPr>
        <w:jc w:val="center"/>
        <w:rPr>
          <w:rFonts w:ascii="Times New Roman" w:hAnsi="Times New Roman"/>
          <w:color w:val="auto"/>
          <w:szCs w:val="24"/>
          <w:lang w:eastAsia="pt-BR"/>
        </w:rPr>
      </w:pPr>
      <w:r w:rsidRPr="004D4174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4050729" cy="1733550"/>
            <wp:effectExtent l="0" t="0" r="6985" b="0"/>
            <wp:docPr id="2" name="Imagem 2" descr="https://paperx-dex-assets.s3.sa-east-1.amazonaws.com/images/1668117674229-T8nQTqJD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68117674229-T8nQTqJDV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402" cy="173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lastRenderedPageBreak/>
        <w:t xml:space="preserve">O </w:t>
      </w:r>
      <w:proofErr w:type="spellStart"/>
      <w:r>
        <w:rPr>
          <w:lang w:eastAsia="pt-BR"/>
        </w:rPr>
        <w:t>loop</w:t>
      </w:r>
      <w:r w:rsidRPr="004D4174">
        <w:rPr>
          <w:lang w:eastAsia="pt-BR"/>
        </w:rPr>
        <w:t>F</w:t>
      </w:r>
      <w:r>
        <w:rPr>
          <w:lang w:eastAsia="pt-BR"/>
        </w:rPr>
        <w:t>or</w:t>
      </w:r>
      <w:proofErr w:type="spellEnd"/>
      <w:r>
        <w:rPr>
          <w:lang w:eastAsia="pt-BR"/>
        </w:rPr>
        <w:t xml:space="preserve"> começará com a </w:t>
      </w:r>
      <w:proofErr w:type="gramStart"/>
      <w:r>
        <w:rPr>
          <w:lang w:eastAsia="pt-BR"/>
        </w:rPr>
        <w:t xml:space="preserve">palavra-chave </w:t>
      </w:r>
      <w:r w:rsidRPr="004D4174">
        <w:rPr>
          <w:lang w:eastAsia="pt-BR"/>
        </w:rPr>
        <w:t>For</w:t>
      </w:r>
      <w:proofErr w:type="gramEnd"/>
      <w:r w:rsidRPr="004D4174">
        <w:rPr>
          <w:lang w:eastAsia="pt-BR"/>
        </w:rPr>
        <w:t xml:space="preserve"> seguida por um </w:t>
      </w:r>
      <w:r>
        <w:rPr>
          <w:lang w:eastAsia="pt-BR"/>
        </w:rPr>
        <w:t>conjunto de parênteses. Dentro </w:t>
      </w:r>
      <w:r w:rsidRPr="004D4174">
        <w:rPr>
          <w:lang w:eastAsia="pt-BR"/>
        </w:rPr>
        <w:t xml:space="preserve">dos parênteses, há três seções separadas por exatamente dois pontos </w:t>
      </w:r>
      <w:r>
        <w:rPr>
          <w:lang w:eastAsia="pt-BR"/>
        </w:rPr>
        <w:t>e vírgulas. As três seções são </w:t>
      </w:r>
      <w:r w:rsidRPr="004D4174">
        <w:rPr>
          <w:lang w:eastAsia="pt-BR"/>
        </w:rPr>
        <w:t>geralmente usadas para o seguinte:</w:t>
      </w:r>
    </w:p>
    <w:p w:rsidR="004D4174" w:rsidRPr="004D4174" w:rsidRDefault="004D4174" w:rsidP="004D4174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4D4174">
        <w:rPr>
          <w:lang w:eastAsia="pt-BR"/>
        </w:rPr>
        <w:t>Inicializando a variável de controle do loop</w:t>
      </w:r>
    </w:p>
    <w:p w:rsidR="004D4174" w:rsidRPr="004D4174" w:rsidRDefault="004D4174" w:rsidP="004D4174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4D4174">
        <w:rPr>
          <w:lang w:eastAsia="pt-BR"/>
        </w:rPr>
        <w:t>Testando a variável de controle de loop</w:t>
      </w:r>
    </w:p>
    <w:p w:rsidR="004D4174" w:rsidRPr="004D4174" w:rsidRDefault="004D4174" w:rsidP="004D4174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4D4174">
        <w:rPr>
          <w:lang w:eastAsia="pt-BR"/>
        </w:rPr>
        <w:t>Atualizando a variável de controle de loop</w:t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lang w:eastAsia="pt-BR"/>
        </w:rPr>
        <w:t>E</w:t>
      </w:r>
      <w:r>
        <w:rPr>
          <w:lang w:eastAsia="pt-BR"/>
        </w:rPr>
        <w:t xml:space="preserve">ntre os parênteses da </w:t>
      </w:r>
      <w:proofErr w:type="gramStart"/>
      <w:r>
        <w:rPr>
          <w:lang w:eastAsia="pt-BR"/>
        </w:rPr>
        <w:t xml:space="preserve">instrução </w:t>
      </w:r>
      <w:r w:rsidRPr="004D4174">
        <w:rPr>
          <w:lang w:eastAsia="pt-BR"/>
        </w:rPr>
        <w:t>For</w:t>
      </w:r>
      <w:proofErr w:type="gramEnd"/>
      <w:r w:rsidRPr="004D4174">
        <w:rPr>
          <w:lang w:eastAsia="pt-BR"/>
        </w:rPr>
        <w:t xml:space="preserve"> mostrada no programa abaixo</w:t>
      </w:r>
      <w:r>
        <w:rPr>
          <w:lang w:eastAsia="pt-BR"/>
        </w:rPr>
        <w:t>, a primeira seção anterior ao </w:t>
      </w:r>
      <w:r w:rsidRPr="004D4174">
        <w:rPr>
          <w:lang w:eastAsia="pt-BR"/>
        </w:rPr>
        <w:t xml:space="preserve">primeiro ponto-e-vírgula declara uma variável chamada </w:t>
      </w:r>
      <w:proofErr w:type="spellStart"/>
      <w:r w:rsidRPr="004D4174">
        <w:rPr>
          <w:lang w:eastAsia="pt-BR"/>
        </w:rPr>
        <w:t>count</w:t>
      </w:r>
      <w:proofErr w:type="spellEnd"/>
      <w:r w:rsidRPr="004D4174">
        <w:rPr>
          <w:lang w:eastAsia="pt-BR"/>
        </w:rPr>
        <w:t xml:space="preserve"> e a inicial</w:t>
      </w:r>
      <w:r>
        <w:rPr>
          <w:lang w:eastAsia="pt-BR"/>
        </w:rPr>
        <w:t>iza como 1. O programa executa </w:t>
      </w:r>
      <w:r w:rsidRPr="004D4174">
        <w:rPr>
          <w:lang w:eastAsia="pt-BR"/>
        </w:rPr>
        <w:t>essa instrução uma vez, não importa quantas vezes o corpo do loop for e</w:t>
      </w:r>
      <w:r>
        <w:rPr>
          <w:lang w:eastAsia="pt-BR"/>
        </w:rPr>
        <w:t>xecute. Após a inicialização, o</w:t>
      </w:r>
      <w:r w:rsidRPr="004D4174">
        <w:rPr>
          <w:lang w:eastAsia="pt-BR"/>
        </w:rPr>
        <w:t xml:space="preserve"> controle do programa passa para o meio, ou seção de teste, da instruçã</w:t>
      </w:r>
      <w:r>
        <w:rPr>
          <w:lang w:eastAsia="pt-BR"/>
        </w:rPr>
        <w:t>o for. Se a expressão booleana </w:t>
      </w:r>
      <w:r w:rsidRPr="004D4174">
        <w:rPr>
          <w:lang w:eastAsia="pt-BR"/>
        </w:rPr>
        <w:t>encontrada lá for avaliada como verdadeira, o corpo do loop for será inse</w:t>
      </w:r>
      <w:r>
        <w:rPr>
          <w:lang w:eastAsia="pt-BR"/>
        </w:rPr>
        <w:t>rido. No programa, o contador é</w:t>
      </w:r>
      <w:r w:rsidRPr="004D4174">
        <w:rPr>
          <w:lang w:eastAsia="pt-BR"/>
        </w:rPr>
        <w:t xml:space="preserve"> definido como 1; portanto, quando o contador &lt;11 é testado, ele é avali</w:t>
      </w:r>
      <w:r>
        <w:rPr>
          <w:lang w:eastAsia="pt-BR"/>
        </w:rPr>
        <w:t>ado como verdadeiro. O corpo do</w:t>
      </w:r>
      <w:r w:rsidRPr="004D4174">
        <w:rPr>
          <w:lang w:eastAsia="pt-BR"/>
        </w:rPr>
        <w:t xml:space="preserve"> loop imprime o valor do contador. Se você deseja que várias instruções se</w:t>
      </w:r>
      <w:r>
        <w:rPr>
          <w:lang w:eastAsia="pt-BR"/>
        </w:rPr>
        <w:t>jam executadas dentro do loop, </w:t>
      </w:r>
      <w:r w:rsidRPr="004D4174">
        <w:rPr>
          <w:lang w:eastAsia="pt-BR"/>
        </w:rPr>
        <w:t>elas devem ser bloqueadas dentro de um par de chaves. Depois que o corp</w:t>
      </w:r>
      <w:r>
        <w:rPr>
          <w:lang w:eastAsia="pt-BR"/>
        </w:rPr>
        <w:t>o do loop é executado, o terço </w:t>
      </w:r>
      <w:r w:rsidRPr="004D4174">
        <w:rPr>
          <w:lang w:eastAsia="pt-BR"/>
        </w:rPr>
        <w:t>final do loop for é executado e o contador é aumentado para 2. Após a terc</w:t>
      </w:r>
      <w:r>
        <w:rPr>
          <w:lang w:eastAsia="pt-BR"/>
        </w:rPr>
        <w:t>eira seção na instrução for, o </w:t>
      </w:r>
      <w:r w:rsidRPr="004D4174">
        <w:rPr>
          <w:lang w:eastAsia="pt-BR"/>
        </w:rPr>
        <w:t>controle do programa retorna à segunda seção, onde o contador é</w:t>
      </w:r>
      <w:r>
        <w:rPr>
          <w:lang w:eastAsia="pt-BR"/>
        </w:rPr>
        <w:t xml:space="preserve"> comparado com 11 pela segunda </w:t>
      </w:r>
      <w:r w:rsidRPr="004D4174">
        <w:rPr>
          <w:lang w:eastAsia="pt-BR"/>
        </w:rPr>
        <w:t>vez. Como o contador ainda é menor que 11, o corpo executa: o contador (ag</w:t>
      </w:r>
      <w:r>
        <w:rPr>
          <w:lang w:eastAsia="pt-BR"/>
        </w:rPr>
        <w:t>ora 2) é impresso e a terceira </w:t>
      </w:r>
      <w:r w:rsidRPr="004D4174">
        <w:rPr>
          <w:lang w:eastAsia="pt-BR"/>
        </w:rPr>
        <w:t>parte alteradora do loop for é executada novamente. O contador variáv</w:t>
      </w:r>
      <w:r>
        <w:rPr>
          <w:lang w:eastAsia="pt-BR"/>
        </w:rPr>
        <w:t>el aumenta para 3 e o loop for </w:t>
      </w:r>
      <w:r w:rsidRPr="004D4174">
        <w:rPr>
          <w:lang w:eastAsia="pt-BR"/>
        </w:rPr>
        <w:t>continua.</w:t>
      </w:r>
    </w:p>
    <w:p w:rsidR="004D4174" w:rsidRDefault="004D4174" w:rsidP="004D4174">
      <w:pPr>
        <w:rPr>
          <w:color w:val="666666"/>
          <w:lang w:eastAsia="pt-BR"/>
        </w:rPr>
      </w:pPr>
      <w:r w:rsidRPr="004D4174">
        <w:rPr>
          <w:lang w:eastAsia="pt-BR"/>
        </w:rPr>
        <w:t>Eventualmente, quando o contador não for menor que 11 (após a i</w:t>
      </w:r>
      <w:r>
        <w:rPr>
          <w:lang w:eastAsia="pt-BR"/>
        </w:rPr>
        <w:t>mpressão de 1 a 10), o loop for</w:t>
      </w:r>
      <w:r w:rsidRPr="004D4174">
        <w:rPr>
          <w:lang w:eastAsia="pt-BR"/>
        </w:rPr>
        <w:t xml:space="preserve"> termina e o programa continua com quaisquer instruções que seguem o Loop For.</w:t>
      </w:r>
    </w:p>
    <w:p w:rsidR="004D4174" w:rsidRPr="004D4174" w:rsidRDefault="00942FEB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gramStart"/>
      <w:r w:rsidR="004D4174" w:rsidRPr="004D4174">
        <w:rPr>
          <w:lang w:eastAsia="pt-BR"/>
        </w:rPr>
        <w:t>for</w:t>
      </w:r>
      <w:proofErr w:type="gramEnd"/>
      <w:r w:rsidR="004D4174" w:rsidRPr="004D4174">
        <w:rPr>
          <w:lang w:eastAsia="pt-BR"/>
        </w:rPr>
        <w:t xml:space="preserve"> (</w:t>
      </w:r>
      <w:proofErr w:type="spellStart"/>
      <w:r w:rsidR="004D4174" w:rsidRPr="004D4174">
        <w:rPr>
          <w:lang w:eastAsia="pt-BR"/>
        </w:rPr>
        <w:t>int</w:t>
      </w:r>
      <w:proofErr w:type="spellEnd"/>
      <w:r w:rsidR="004D4174" w:rsidRPr="004D4174">
        <w:rPr>
          <w:lang w:eastAsia="pt-BR"/>
        </w:rPr>
        <w:t xml:space="preserve"> contador = 1; contador &lt;11; contador </w:t>
      </w:r>
      <w:ins w:id="0" w:author="Unknown">
        <w:r w:rsidR="004D4174" w:rsidRPr="004D4174">
          <w:rPr>
            <w:lang w:eastAsia="pt-BR"/>
          </w:rPr>
          <w:t>) {</w:t>
        </w:r>
        <w:proofErr w:type="spellStart"/>
        <w:r w:rsidR="004D4174" w:rsidRPr="004D4174">
          <w:rPr>
            <w:lang w:eastAsia="pt-BR"/>
          </w:rPr>
          <w:t>System.out.println</w:t>
        </w:r>
        <w:proofErr w:type="spellEnd"/>
        <w:r w:rsidR="004D4174" w:rsidRPr="004D4174">
          <w:rPr>
            <w:lang w:eastAsia="pt-BR"/>
          </w:rPr>
          <w:t xml:space="preserve">  (contador);}</w:t>
        </w:r>
      </w:ins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lang w:eastAsia="pt-BR"/>
        </w:rPr>
        <w:t xml:space="preserve">O </w:t>
      </w:r>
      <w:proofErr w:type="gramStart"/>
      <w:r w:rsidRPr="004D4174">
        <w:rPr>
          <w:lang w:eastAsia="pt-BR"/>
        </w:rPr>
        <w:t>loop For</w:t>
      </w:r>
      <w:proofErr w:type="gramEnd"/>
      <w:r w:rsidRPr="004D4174">
        <w:rPr>
          <w:lang w:eastAsia="pt-BR"/>
        </w:rPr>
        <w:t xml:space="preserve"> é muito útil na programação Java e amplamente util</w:t>
      </w:r>
      <w:r>
        <w:rPr>
          <w:lang w:eastAsia="pt-BR"/>
        </w:rPr>
        <w:t>izado em programas Java. Vamos </w:t>
      </w:r>
      <w:r w:rsidRPr="004D4174">
        <w:rPr>
          <w:lang w:eastAsia="pt-BR"/>
        </w:rPr>
        <w:t>ver mais alguns exemplos para declaração de loop.</w:t>
      </w:r>
    </w:p>
    <w:p w:rsidR="004D4174" w:rsidRPr="004D4174" w:rsidRDefault="004D4174" w:rsidP="004D4174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4D4174">
        <w:rPr>
          <w:lang w:eastAsia="pt-BR"/>
        </w:rPr>
        <w:t>Inicialização de mais de uma variável colocando vírgulas entre a</w:t>
      </w:r>
      <w:r>
        <w:rPr>
          <w:lang w:eastAsia="pt-BR"/>
        </w:rPr>
        <w:t>s instruções separadas, como a </w:t>
      </w:r>
      <w:r w:rsidRPr="004D4174">
        <w:rPr>
          <w:lang w:eastAsia="pt-BR"/>
        </w:rPr>
        <w:t>seguir:</w:t>
      </w:r>
    </w:p>
    <w:p w:rsidR="004D4174" w:rsidRPr="004D4174" w:rsidRDefault="004D4174" w:rsidP="004D4174">
      <w:pPr>
        <w:pStyle w:val="PargrafodaLista"/>
        <w:rPr>
          <w:color w:val="666666"/>
          <w:lang w:eastAsia="pt-BR"/>
        </w:rPr>
      </w:pPr>
      <w:r>
        <w:rPr>
          <w:lang w:eastAsia="pt-BR"/>
        </w:rPr>
        <w:tab/>
      </w:r>
      <w:proofErr w:type="gramStart"/>
      <w:r w:rsidRPr="004D4174">
        <w:rPr>
          <w:lang w:eastAsia="pt-BR"/>
        </w:rPr>
        <w:t>for</w:t>
      </w:r>
      <w:proofErr w:type="gramEnd"/>
      <w:r w:rsidRPr="004D4174">
        <w:rPr>
          <w:lang w:eastAsia="pt-BR"/>
        </w:rPr>
        <w:t xml:space="preserve"> (g = 0, h = 1; g &lt;6; ++ g)</w:t>
      </w:r>
    </w:p>
    <w:p w:rsidR="004D4174" w:rsidRPr="004D4174" w:rsidRDefault="004D4174" w:rsidP="004D4174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4D4174">
        <w:rPr>
          <w:lang w:eastAsia="pt-BR"/>
        </w:rPr>
        <w:t xml:space="preserve">Verificação de mais de uma condição usando operadores AND ou OR, como a seguir: </w:t>
      </w:r>
    </w:p>
    <w:p w:rsidR="004D4174" w:rsidRPr="004D4174" w:rsidRDefault="004D4174" w:rsidP="004D4174">
      <w:pPr>
        <w:pStyle w:val="PargrafodaLista"/>
        <w:rPr>
          <w:color w:val="666666"/>
          <w:lang w:eastAsia="pt-BR"/>
        </w:rPr>
      </w:pPr>
      <w:r>
        <w:rPr>
          <w:lang w:eastAsia="pt-BR"/>
        </w:rPr>
        <w:tab/>
      </w:r>
      <w:proofErr w:type="gramStart"/>
      <w:r w:rsidRPr="004D4174">
        <w:rPr>
          <w:lang w:eastAsia="pt-BR"/>
        </w:rPr>
        <w:t>for</w:t>
      </w:r>
      <w:proofErr w:type="gramEnd"/>
      <w:r w:rsidRPr="004D4174">
        <w:rPr>
          <w:lang w:eastAsia="pt-BR"/>
        </w:rPr>
        <w:t xml:space="preserve"> (g = 0; g &lt;3 &amp;&amp; h&gt; 1; ++ g, h–)</w:t>
      </w:r>
    </w:p>
    <w:p w:rsidR="004D4174" w:rsidRPr="004D4174" w:rsidRDefault="004D4174" w:rsidP="004D4174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4D4174">
        <w:rPr>
          <w:lang w:eastAsia="pt-BR"/>
        </w:rPr>
        <w:t xml:space="preserve">Decrementando a variável de controle do loop e verificação de alguma outra condição, como </w:t>
      </w:r>
      <w:proofErr w:type="gramStart"/>
      <w:r w:rsidRPr="004D4174">
        <w:rPr>
          <w:lang w:eastAsia="pt-BR"/>
        </w:rPr>
        <w:t>a  seguir</w:t>
      </w:r>
      <w:proofErr w:type="gramEnd"/>
      <w:r w:rsidRPr="004D4174">
        <w:rPr>
          <w:lang w:eastAsia="pt-BR"/>
        </w:rPr>
        <w:t>:</w:t>
      </w:r>
    </w:p>
    <w:p w:rsidR="004D4174" w:rsidRPr="004D4174" w:rsidRDefault="004D4174" w:rsidP="004D4174">
      <w:pPr>
        <w:pStyle w:val="PargrafodaLista"/>
        <w:rPr>
          <w:color w:val="666666"/>
          <w:lang w:eastAsia="pt-BR"/>
        </w:rPr>
      </w:pPr>
      <w:r>
        <w:rPr>
          <w:lang w:eastAsia="pt-BR"/>
        </w:rPr>
        <w:tab/>
      </w:r>
      <w:proofErr w:type="gramStart"/>
      <w:r w:rsidRPr="004D4174">
        <w:rPr>
          <w:lang w:eastAsia="pt-BR"/>
        </w:rPr>
        <w:t>for</w:t>
      </w:r>
      <w:proofErr w:type="gramEnd"/>
      <w:r w:rsidRPr="004D4174">
        <w:rPr>
          <w:lang w:eastAsia="pt-BR"/>
        </w:rPr>
        <w:t xml:space="preserve"> (g = 5; g&gt; = 1; --g)</w:t>
      </w:r>
    </w:p>
    <w:p w:rsidR="004D4174" w:rsidRPr="004D4174" w:rsidRDefault="004D4174" w:rsidP="004D4174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4D4174">
        <w:rPr>
          <w:lang w:eastAsia="pt-BR"/>
        </w:rPr>
        <w:t>Alterando mais de um valor, como no seguinte: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proofErr w:type="gramStart"/>
      <w:r w:rsidRPr="004D4174">
        <w:rPr>
          <w:lang w:eastAsia="pt-BR"/>
        </w:rPr>
        <w:t>for(</w:t>
      </w:r>
      <w:proofErr w:type="gramEnd"/>
      <w:r w:rsidRPr="004D4174">
        <w:rPr>
          <w:lang w:eastAsia="pt-BR"/>
        </w:rPr>
        <w:t>g = 0; g &lt;10; ++ g, ++ h, soma + = g)</w:t>
      </w:r>
    </w:p>
    <w:p w:rsidR="004D4174" w:rsidRPr="004D4174" w:rsidRDefault="004D4174" w:rsidP="004D4174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4D4174">
        <w:rPr>
          <w:lang w:eastAsia="pt-BR"/>
        </w:rPr>
        <w:t xml:space="preserve">Você pode deixar uma ou mais partes de um loop for vazias, embora os dois pontos e </w:t>
      </w:r>
      <w:proofErr w:type="gramStart"/>
      <w:r w:rsidRPr="004D4174">
        <w:rPr>
          <w:lang w:eastAsia="pt-BR"/>
        </w:rPr>
        <w:t>vírgulas  ainda</w:t>
      </w:r>
      <w:proofErr w:type="gramEnd"/>
      <w:r w:rsidRPr="004D4174">
        <w:rPr>
          <w:lang w:eastAsia="pt-BR"/>
        </w:rPr>
        <w:t xml:space="preserve"> sejam necessários como espaços reservados. Por exemplo, se x foi inicializado em </w:t>
      </w:r>
      <w:proofErr w:type="gramStart"/>
      <w:r w:rsidRPr="004D4174">
        <w:rPr>
          <w:lang w:eastAsia="pt-BR"/>
        </w:rPr>
        <w:t>uma  instrução</w:t>
      </w:r>
      <w:proofErr w:type="gramEnd"/>
      <w:r w:rsidRPr="004D4174">
        <w:rPr>
          <w:lang w:eastAsia="pt-BR"/>
        </w:rPr>
        <w:t xml:space="preserve"> de programa anterior, você pode escrever o seguinte:</w:t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color w:val="666666"/>
          <w:lang w:eastAsia="pt-BR"/>
        </w:rPr>
        <w:lastRenderedPageBreak/>
        <w:t> </w:t>
      </w:r>
    </w:p>
    <w:p w:rsidR="004D4174" w:rsidRPr="004D4174" w:rsidRDefault="004D4174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proofErr w:type="gramStart"/>
      <w:r w:rsidRPr="004D4174">
        <w:rPr>
          <w:lang w:eastAsia="pt-BR"/>
        </w:rPr>
        <w:t>for</w:t>
      </w:r>
      <w:proofErr w:type="gramEnd"/>
      <w:r w:rsidRPr="004D4174">
        <w:rPr>
          <w:lang w:eastAsia="pt-BR"/>
        </w:rPr>
        <w:t xml:space="preserve"> (; x &lt;10; ++ x)</w:t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lang w:eastAsia="pt-BR"/>
        </w:rPr>
        <w:t xml:space="preserve">Vamos ver o exemplo abaixo, que imprime todos os valores divisíveis por 7 no intervalo de 1 </w:t>
      </w:r>
      <w:proofErr w:type="gramStart"/>
      <w:r w:rsidRPr="004D4174">
        <w:rPr>
          <w:lang w:eastAsia="pt-BR"/>
        </w:rPr>
        <w:t>a  100</w:t>
      </w:r>
      <w:proofErr w:type="gramEnd"/>
      <w:r w:rsidRPr="004D4174">
        <w:rPr>
          <w:lang w:eastAsia="pt-BR"/>
        </w:rPr>
        <w:t xml:space="preserve"> na ordem inversa.</w:t>
      </w:r>
    </w:p>
    <w:p w:rsidR="004D4174" w:rsidRPr="004D4174" w:rsidRDefault="00942FEB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>public class ForLoopDivisivelPor7{</w:t>
      </w:r>
    </w:p>
    <w:p w:rsidR="004D4174" w:rsidRPr="004D4174" w:rsidRDefault="00942FEB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>public static void main(String</w:t>
      </w:r>
      <w:proofErr w:type="gramStart"/>
      <w:r w:rsidR="004D4174" w:rsidRPr="004D4174">
        <w:rPr>
          <w:lang w:val="en-US" w:eastAsia="pt-BR"/>
        </w:rPr>
        <w:t>[]</w:t>
      </w:r>
      <w:proofErr w:type="spellStart"/>
      <w:r w:rsidR="004D4174" w:rsidRPr="004D4174">
        <w:rPr>
          <w:lang w:val="en-US" w:eastAsia="pt-BR"/>
        </w:rPr>
        <w:t>args</w:t>
      </w:r>
      <w:proofErr w:type="spellEnd"/>
      <w:proofErr w:type="gramEnd"/>
      <w:r w:rsidR="004D4174" w:rsidRPr="004D4174">
        <w:rPr>
          <w:lang w:val="en-US" w:eastAsia="pt-BR"/>
        </w:rPr>
        <w:t>){</w:t>
      </w:r>
    </w:p>
    <w:p w:rsidR="004D4174" w:rsidRPr="004D4174" w:rsidRDefault="00942FEB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gramStart"/>
      <w:r w:rsidR="004D4174" w:rsidRPr="004D4174">
        <w:rPr>
          <w:lang w:val="en-US" w:eastAsia="pt-BR"/>
        </w:rPr>
        <w:t>for(</w:t>
      </w:r>
      <w:proofErr w:type="spellStart"/>
      <w:proofErr w:type="gramEnd"/>
      <w:r w:rsidR="004D4174" w:rsidRPr="004D4174">
        <w:rPr>
          <w:lang w:val="en-US" w:eastAsia="pt-BR"/>
        </w:rPr>
        <w:t>int</w:t>
      </w:r>
      <w:proofErr w:type="spellEnd"/>
      <w:r w:rsidR="004D4174" w:rsidRPr="004D4174">
        <w:rPr>
          <w:lang w:val="en-US" w:eastAsia="pt-BR"/>
        </w:rPr>
        <w:t xml:space="preserve"> </w:t>
      </w:r>
      <w:proofErr w:type="spellStart"/>
      <w:r w:rsidR="004D4174" w:rsidRPr="004D4174">
        <w:rPr>
          <w:lang w:val="en-US" w:eastAsia="pt-BR"/>
        </w:rPr>
        <w:t>i</w:t>
      </w:r>
      <w:proofErr w:type="spellEnd"/>
      <w:r w:rsidR="004D4174" w:rsidRPr="004D4174">
        <w:rPr>
          <w:lang w:val="en-US" w:eastAsia="pt-BR"/>
        </w:rPr>
        <w:t xml:space="preserve">=100; </w:t>
      </w:r>
      <w:proofErr w:type="spellStart"/>
      <w:r w:rsidR="004D4174" w:rsidRPr="004D4174">
        <w:rPr>
          <w:lang w:val="en-US" w:eastAsia="pt-BR"/>
        </w:rPr>
        <w:t>i</w:t>
      </w:r>
      <w:proofErr w:type="spellEnd"/>
      <w:r w:rsidR="004D4174" w:rsidRPr="004D4174">
        <w:rPr>
          <w:lang w:val="en-US" w:eastAsia="pt-BR"/>
        </w:rPr>
        <w:t>&gt;0;–</w:t>
      </w:r>
      <w:proofErr w:type="spellStart"/>
      <w:r w:rsidR="004D4174" w:rsidRPr="004D4174">
        <w:rPr>
          <w:lang w:val="en-US" w:eastAsia="pt-BR"/>
        </w:rPr>
        <w:t>i</w:t>
      </w:r>
      <w:proofErr w:type="spellEnd"/>
      <w:r w:rsidR="004D4174" w:rsidRPr="004D4174">
        <w:rPr>
          <w:lang w:val="en-US" w:eastAsia="pt-BR"/>
        </w:rPr>
        <w:t>)</w:t>
      </w:r>
    </w:p>
    <w:p w:rsidR="004D4174" w:rsidRPr="004D4174" w:rsidRDefault="00942FEB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>{</w:t>
      </w:r>
    </w:p>
    <w:p w:rsidR="004D4174" w:rsidRPr="004D4174" w:rsidRDefault="00942FEB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>if(i%7==0)</w:t>
      </w:r>
    </w:p>
    <w:p w:rsidR="004D4174" w:rsidRPr="004D4174" w:rsidRDefault="00942FEB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>{</w:t>
      </w:r>
    </w:p>
    <w:p w:rsidR="004D4174" w:rsidRPr="004D4174" w:rsidRDefault="00942FEB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spellStart"/>
      <w:r w:rsidR="004D4174" w:rsidRPr="004D4174">
        <w:rPr>
          <w:lang w:val="en-US" w:eastAsia="pt-BR"/>
        </w:rPr>
        <w:t>System.out.print</w:t>
      </w:r>
      <w:proofErr w:type="spellEnd"/>
      <w:r w:rsidR="004D4174" w:rsidRPr="004D4174">
        <w:rPr>
          <w:lang w:val="en-US" w:eastAsia="pt-BR"/>
        </w:rPr>
        <w:t>(</w:t>
      </w:r>
      <w:proofErr w:type="spellStart"/>
      <w:r w:rsidR="004D4174" w:rsidRPr="004D4174">
        <w:rPr>
          <w:lang w:val="en-US" w:eastAsia="pt-BR"/>
        </w:rPr>
        <w:t>i</w:t>
      </w:r>
      <w:proofErr w:type="spellEnd"/>
      <w:r w:rsidR="004D4174" w:rsidRPr="004D4174">
        <w:rPr>
          <w:lang w:val="en-US" w:eastAsia="pt-BR"/>
        </w:rPr>
        <w:t>);</w:t>
      </w:r>
    </w:p>
    <w:p w:rsidR="004D4174" w:rsidRPr="004D4174" w:rsidRDefault="00942FEB" w:rsidP="004D4174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spellStart"/>
      <w:r w:rsidR="004D4174" w:rsidRPr="004D4174">
        <w:rPr>
          <w:lang w:val="en-US" w:eastAsia="pt-BR"/>
        </w:rPr>
        <w:t>System.out.print</w:t>
      </w:r>
      <w:proofErr w:type="spellEnd"/>
      <w:r w:rsidR="004D4174" w:rsidRPr="004D4174">
        <w:rPr>
          <w:lang w:val="en-US" w:eastAsia="pt-BR"/>
        </w:rPr>
        <w:t>(", ");</w:t>
      </w:r>
    </w:p>
    <w:p w:rsidR="004D4174" w:rsidRPr="004D4174" w:rsidRDefault="00942FEB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>}</w:t>
      </w:r>
    </w:p>
    <w:p w:rsidR="004D4174" w:rsidRPr="004D4174" w:rsidRDefault="00942FEB" w:rsidP="004D4174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>}</w:t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lang w:eastAsia="pt-BR"/>
        </w:rPr>
        <w:t>}</w:t>
      </w:r>
    </w:p>
    <w:p w:rsidR="004D4174" w:rsidRPr="004D4174" w:rsidRDefault="004D4174" w:rsidP="004D4174">
      <w:pPr>
        <w:rPr>
          <w:color w:val="666666"/>
          <w:lang w:eastAsia="pt-BR"/>
        </w:rPr>
      </w:pPr>
      <w:r w:rsidRPr="004D4174">
        <w:rPr>
          <w:lang w:eastAsia="pt-BR"/>
        </w:rPr>
        <w:t>}</w:t>
      </w:r>
    </w:p>
    <w:p w:rsidR="00942FEB" w:rsidRDefault="00942FEB" w:rsidP="004D4174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4D4174" w:rsidRPr="00942FEB" w:rsidRDefault="004D4174" w:rsidP="00942FEB">
      <w:pPr>
        <w:pStyle w:val="PargrafodaLista"/>
        <w:numPr>
          <w:ilvl w:val="0"/>
          <w:numId w:val="1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42FE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 xml:space="preserve">Loop </w:t>
      </w:r>
      <w:proofErr w:type="spellStart"/>
      <w:r w:rsidRPr="00942FE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enhanced</w:t>
      </w:r>
      <w:proofErr w:type="spellEnd"/>
      <w:r w:rsidRPr="00942FE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 xml:space="preserve"> for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 xml:space="preserve">O loop </w:t>
      </w:r>
      <w:proofErr w:type="spellStart"/>
      <w:r w:rsidR="004D4174" w:rsidRPr="004D4174">
        <w:rPr>
          <w:lang w:eastAsia="pt-BR"/>
        </w:rPr>
        <w:t>enhanced</w:t>
      </w:r>
      <w:proofErr w:type="spellEnd"/>
      <w:r w:rsidR="004D4174" w:rsidRPr="004D4174">
        <w:rPr>
          <w:lang w:eastAsia="pt-BR"/>
        </w:rPr>
        <w:t xml:space="preserve"> for permite percorrer um </w:t>
      </w:r>
      <w:proofErr w:type="spellStart"/>
      <w:r w:rsidR="004D4174" w:rsidRPr="004D4174">
        <w:rPr>
          <w:lang w:eastAsia="pt-BR"/>
        </w:rPr>
        <w:t>array</w:t>
      </w:r>
      <w:proofErr w:type="spellEnd"/>
      <w:r w:rsidR="004D4174" w:rsidRPr="004D4174">
        <w:rPr>
          <w:lang w:eastAsia="pt-BR"/>
        </w:rPr>
        <w:t xml:space="preserve"> / coleção sem e</w:t>
      </w:r>
      <w:r>
        <w:rPr>
          <w:lang w:eastAsia="pt-BR"/>
        </w:rPr>
        <w:t>specificar os pontos inicial e </w:t>
      </w:r>
      <w:r w:rsidR="004D4174" w:rsidRPr="004D4174">
        <w:rPr>
          <w:lang w:eastAsia="pt-BR"/>
        </w:rPr>
        <w:t>final da variável de controle do loop. A forma geral da versão aprimorada para loop é mostrada aqui: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gramStart"/>
      <w:r w:rsidR="004D4174" w:rsidRPr="004D4174">
        <w:rPr>
          <w:lang w:eastAsia="pt-BR"/>
        </w:rPr>
        <w:t>for</w:t>
      </w:r>
      <w:proofErr w:type="gramEnd"/>
      <w:r w:rsidR="004D4174" w:rsidRPr="004D4174">
        <w:rPr>
          <w:lang w:eastAsia="pt-BR"/>
        </w:rPr>
        <w:t xml:space="preserve"> (</w:t>
      </w:r>
      <w:proofErr w:type="spellStart"/>
      <w:r w:rsidR="004D4174" w:rsidRPr="004D4174">
        <w:rPr>
          <w:lang w:eastAsia="pt-BR"/>
        </w:rPr>
        <w:t>typeitr</w:t>
      </w:r>
      <w:proofErr w:type="spellEnd"/>
      <w:r w:rsidR="004D4174" w:rsidRPr="004D4174">
        <w:rPr>
          <w:lang w:eastAsia="pt-BR"/>
        </w:rPr>
        <w:t xml:space="preserve">-var: </w:t>
      </w:r>
      <w:proofErr w:type="spellStart"/>
      <w:r w:rsidR="004D4174" w:rsidRPr="004D4174">
        <w:rPr>
          <w:lang w:eastAsia="pt-BR"/>
        </w:rPr>
        <w:t>collection</w:t>
      </w:r>
      <w:proofErr w:type="spellEnd"/>
      <w:r w:rsidR="004D4174" w:rsidRPr="004D4174">
        <w:rPr>
          <w:lang w:eastAsia="pt-BR"/>
        </w:rPr>
        <w:t>) bloco de instruções</w:t>
      </w:r>
    </w:p>
    <w:p w:rsidR="004D4174" w:rsidRPr="004D4174" w:rsidRDefault="004D4174" w:rsidP="00942FEB">
      <w:pPr>
        <w:rPr>
          <w:color w:val="666666"/>
          <w:lang w:eastAsia="pt-BR"/>
        </w:rPr>
      </w:pPr>
      <w:r w:rsidRPr="004D4174">
        <w:rPr>
          <w:lang w:eastAsia="pt-BR"/>
        </w:rPr>
        <w:t xml:space="preserve">Aqui, </w:t>
      </w:r>
      <w:proofErr w:type="spellStart"/>
      <w:r w:rsidRPr="004D4174">
        <w:rPr>
          <w:lang w:eastAsia="pt-BR"/>
        </w:rPr>
        <w:t>type</w:t>
      </w:r>
      <w:proofErr w:type="spellEnd"/>
      <w:r w:rsidRPr="004D4174">
        <w:rPr>
          <w:lang w:eastAsia="pt-BR"/>
        </w:rPr>
        <w:t xml:space="preserve"> especifica o tipo e </w:t>
      </w:r>
      <w:proofErr w:type="spellStart"/>
      <w:r w:rsidRPr="004D4174">
        <w:rPr>
          <w:lang w:eastAsia="pt-BR"/>
        </w:rPr>
        <w:t>itr</w:t>
      </w:r>
      <w:proofErr w:type="spellEnd"/>
      <w:r w:rsidRPr="004D4174">
        <w:rPr>
          <w:lang w:eastAsia="pt-BR"/>
        </w:rPr>
        <w:t>-var especifica o nome de uma var</w:t>
      </w:r>
      <w:r w:rsidR="00942FEB">
        <w:rPr>
          <w:lang w:eastAsia="pt-BR"/>
        </w:rPr>
        <w:t>iável de iteração que receberá </w:t>
      </w:r>
      <w:r w:rsidRPr="004D4174">
        <w:rPr>
          <w:lang w:eastAsia="pt-BR"/>
        </w:rPr>
        <w:t xml:space="preserve">os elementos de uma coleção, uma de cada vez, do começo ao fim. Como </w:t>
      </w:r>
      <w:r w:rsidR="00942FEB">
        <w:rPr>
          <w:lang w:eastAsia="pt-BR"/>
        </w:rPr>
        <w:t>a variável de interação recebe </w:t>
      </w:r>
      <w:r w:rsidRPr="004D4174">
        <w:rPr>
          <w:lang w:eastAsia="pt-BR"/>
        </w:rPr>
        <w:t>valores da coleção, o tipo deve ser o mesmo que (ou compatível co</w:t>
      </w:r>
      <w:r w:rsidR="00942FEB">
        <w:rPr>
          <w:lang w:eastAsia="pt-BR"/>
        </w:rPr>
        <w:t>m) os elementos armazenados na </w:t>
      </w:r>
      <w:r w:rsidRPr="004D4174">
        <w:rPr>
          <w:lang w:eastAsia="pt-BR"/>
        </w:rPr>
        <w:t>coleção. Portanto, ao iterar sobre matrizes, o tipo deve ser compatível com o tipo base da matriz.</w:t>
      </w:r>
    </w:p>
    <w:p w:rsidR="004D4174" w:rsidRPr="004D4174" w:rsidRDefault="004D4174" w:rsidP="00942FEB">
      <w:pPr>
        <w:rPr>
          <w:color w:val="666666"/>
          <w:lang w:eastAsia="pt-BR"/>
        </w:rPr>
      </w:pPr>
      <w:r w:rsidRPr="004D4174">
        <w:rPr>
          <w:lang w:eastAsia="pt-BR"/>
        </w:rPr>
        <w:t xml:space="preserve">O exemplo abaixo mostra o uso do loop </w:t>
      </w:r>
      <w:proofErr w:type="spellStart"/>
      <w:r w:rsidRPr="004D4174">
        <w:rPr>
          <w:lang w:eastAsia="pt-BR"/>
        </w:rPr>
        <w:t>enhanced</w:t>
      </w:r>
      <w:proofErr w:type="spellEnd"/>
      <w:r w:rsidRPr="004D4174">
        <w:rPr>
          <w:lang w:eastAsia="pt-BR"/>
        </w:rPr>
        <w:t xml:space="preserve"> for.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 xml:space="preserve">public class </w:t>
      </w:r>
      <w:proofErr w:type="spellStart"/>
      <w:proofErr w:type="gramStart"/>
      <w:r w:rsidR="004D4174" w:rsidRPr="004D4174">
        <w:rPr>
          <w:lang w:val="en-US" w:eastAsia="pt-BR"/>
        </w:rPr>
        <w:t>EnhancedForLoopDemo</w:t>
      </w:r>
      <w:proofErr w:type="spellEnd"/>
      <w:r w:rsidR="004D4174" w:rsidRPr="004D4174">
        <w:rPr>
          <w:lang w:val="en-US" w:eastAsia="pt-BR"/>
        </w:rPr>
        <w:t>{</w:t>
      </w:r>
      <w:proofErr w:type="gramEnd"/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>public static void main(String</w:t>
      </w:r>
      <w:proofErr w:type="gramStart"/>
      <w:r w:rsidR="004D4174" w:rsidRPr="004D4174">
        <w:rPr>
          <w:lang w:val="en-US" w:eastAsia="pt-BR"/>
        </w:rPr>
        <w:t>[]</w:t>
      </w:r>
      <w:proofErr w:type="spellStart"/>
      <w:r w:rsidR="004D4174" w:rsidRPr="004D4174">
        <w:rPr>
          <w:lang w:val="en-US" w:eastAsia="pt-BR"/>
        </w:rPr>
        <w:t>args</w:t>
      </w:r>
      <w:proofErr w:type="spellEnd"/>
      <w:proofErr w:type="gramEnd"/>
      <w:r w:rsidR="004D4174" w:rsidRPr="004D4174">
        <w:rPr>
          <w:lang w:val="en-US" w:eastAsia="pt-BR"/>
        </w:rPr>
        <w:t>){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spellStart"/>
      <w:proofErr w:type="gramStart"/>
      <w:r w:rsidR="004D4174" w:rsidRPr="004D4174">
        <w:rPr>
          <w:lang w:val="en-US" w:eastAsia="pt-BR"/>
        </w:rPr>
        <w:t>int</w:t>
      </w:r>
      <w:proofErr w:type="spellEnd"/>
      <w:r w:rsidR="004D4174" w:rsidRPr="004D4174">
        <w:rPr>
          <w:lang w:val="en-US" w:eastAsia="pt-BR"/>
        </w:rPr>
        <w:t>[</w:t>
      </w:r>
      <w:proofErr w:type="gramEnd"/>
      <w:r w:rsidR="004D4174" w:rsidRPr="004D4174">
        <w:rPr>
          <w:lang w:val="en-US" w:eastAsia="pt-BR"/>
        </w:rPr>
        <w:t xml:space="preserve">] </w:t>
      </w:r>
      <w:proofErr w:type="spellStart"/>
      <w:r w:rsidR="004D4174" w:rsidRPr="004D4174">
        <w:rPr>
          <w:lang w:val="en-US" w:eastAsia="pt-BR"/>
        </w:rPr>
        <w:t>meuArray</w:t>
      </w:r>
      <w:proofErr w:type="spellEnd"/>
      <w:r w:rsidR="004D4174" w:rsidRPr="004D4174">
        <w:rPr>
          <w:lang w:val="en-US" w:eastAsia="pt-BR"/>
        </w:rPr>
        <w:t xml:space="preserve">=new </w:t>
      </w:r>
      <w:proofErr w:type="spellStart"/>
      <w:r w:rsidR="004D4174" w:rsidRPr="004D4174">
        <w:rPr>
          <w:lang w:val="en-US" w:eastAsia="pt-BR"/>
        </w:rPr>
        <w:t>int</w:t>
      </w:r>
      <w:proofErr w:type="spellEnd"/>
      <w:r w:rsidR="004D4174" w:rsidRPr="004D4174">
        <w:rPr>
          <w:lang w:val="en-US" w:eastAsia="pt-BR"/>
        </w:rPr>
        <w:t>[10];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lastRenderedPageBreak/>
        <w:tab/>
      </w:r>
      <w:proofErr w:type="spellStart"/>
      <w:r w:rsidR="004D4174" w:rsidRPr="004D4174">
        <w:rPr>
          <w:lang w:val="en-US" w:eastAsia="pt-BR"/>
        </w:rPr>
        <w:t>int</w:t>
      </w:r>
      <w:proofErr w:type="spellEnd"/>
      <w:r w:rsidR="004D4174" w:rsidRPr="004D4174">
        <w:rPr>
          <w:lang w:val="en-US" w:eastAsia="pt-BR"/>
        </w:rPr>
        <w:t xml:space="preserve"> </w:t>
      </w:r>
      <w:proofErr w:type="spellStart"/>
      <w:r w:rsidR="004D4174" w:rsidRPr="004D4174">
        <w:rPr>
          <w:lang w:val="en-US" w:eastAsia="pt-BR"/>
        </w:rPr>
        <w:t>i</w:t>
      </w:r>
      <w:proofErr w:type="spellEnd"/>
      <w:r w:rsidR="004D4174" w:rsidRPr="004D4174">
        <w:rPr>
          <w:lang w:val="en-US" w:eastAsia="pt-BR"/>
        </w:rPr>
        <w:t>=0;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>// Loop for tradicional a ser preenchido</w:t>
      </w:r>
    </w:p>
    <w:p w:rsidR="004D4174" w:rsidRPr="004D4174" w:rsidRDefault="004D4174" w:rsidP="00942FEB">
      <w:pPr>
        <w:rPr>
          <w:color w:val="666666"/>
          <w:lang w:eastAsia="pt-BR"/>
        </w:rPr>
      </w:pPr>
      <w:r w:rsidRPr="004D4174">
        <w:rPr>
          <w:color w:val="666666"/>
          <w:lang w:eastAsia="pt-BR"/>
        </w:rPr>
        <w:t> 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gramStart"/>
      <w:r w:rsidR="004D4174" w:rsidRPr="004D4174">
        <w:rPr>
          <w:lang w:val="en-US" w:eastAsia="pt-BR"/>
        </w:rPr>
        <w:t>for(</w:t>
      </w:r>
      <w:proofErr w:type="spellStart"/>
      <w:proofErr w:type="gramEnd"/>
      <w:r w:rsidR="004D4174" w:rsidRPr="004D4174">
        <w:rPr>
          <w:lang w:val="en-US" w:eastAsia="pt-BR"/>
        </w:rPr>
        <w:t>int</w:t>
      </w:r>
      <w:proofErr w:type="spellEnd"/>
      <w:r w:rsidR="004D4174" w:rsidRPr="004D4174">
        <w:rPr>
          <w:lang w:val="en-US" w:eastAsia="pt-BR"/>
        </w:rPr>
        <w:t xml:space="preserve"> k=100; k&gt;0; k=k-10, </w:t>
      </w:r>
      <w:proofErr w:type="spellStart"/>
      <w:r w:rsidR="004D4174" w:rsidRPr="004D4174">
        <w:rPr>
          <w:lang w:val="en-US" w:eastAsia="pt-BR"/>
        </w:rPr>
        <w:t>i</w:t>
      </w:r>
      <w:proofErr w:type="spellEnd"/>
      <w:r w:rsidR="004D4174" w:rsidRPr="004D4174">
        <w:rPr>
          <w:lang w:val="en-US" w:eastAsia="pt-BR"/>
        </w:rPr>
        <w:t>)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>{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proofErr w:type="gramStart"/>
      <w:r w:rsidR="004D4174" w:rsidRPr="004D4174">
        <w:rPr>
          <w:lang w:eastAsia="pt-BR"/>
        </w:rPr>
        <w:t>meuArray</w:t>
      </w:r>
      <w:proofErr w:type="spellEnd"/>
      <w:proofErr w:type="gramEnd"/>
      <w:r w:rsidR="004D4174" w:rsidRPr="004D4174">
        <w:rPr>
          <w:lang w:eastAsia="pt-BR"/>
        </w:rPr>
        <w:t>[i]=k;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>}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 xml:space="preserve">// Aprimorado para os melhores elementos de loop da matriz </w:t>
      </w:r>
      <w:proofErr w:type="gramStart"/>
      <w:r w:rsidR="004D4174" w:rsidRPr="004D4174">
        <w:rPr>
          <w:lang w:eastAsia="pt-BR"/>
        </w:rPr>
        <w:t>for(</w:t>
      </w:r>
      <w:proofErr w:type="spellStart"/>
      <w:proofErr w:type="gramEnd"/>
      <w:r w:rsidR="004D4174" w:rsidRPr="004D4174">
        <w:rPr>
          <w:lang w:eastAsia="pt-BR"/>
        </w:rPr>
        <w:t>int</w:t>
      </w:r>
      <w:proofErr w:type="spellEnd"/>
      <w:r w:rsidR="004D4174" w:rsidRPr="004D4174">
        <w:rPr>
          <w:lang w:eastAsia="pt-BR"/>
        </w:rPr>
        <w:t xml:space="preserve"> </w:t>
      </w:r>
      <w:proofErr w:type="spellStart"/>
      <w:r w:rsidR="004D4174" w:rsidRPr="004D4174">
        <w:rPr>
          <w:lang w:eastAsia="pt-BR"/>
        </w:rPr>
        <w:t>loopVal</w:t>
      </w:r>
      <w:proofErr w:type="spellEnd"/>
      <w:r w:rsidR="004D4174" w:rsidRPr="004D4174">
        <w:rPr>
          <w:lang w:eastAsia="pt-BR"/>
        </w:rPr>
        <w:t xml:space="preserve">: </w:t>
      </w:r>
      <w:proofErr w:type="spellStart"/>
      <w:r w:rsidR="004D4174" w:rsidRPr="004D4174">
        <w:rPr>
          <w:lang w:eastAsia="pt-BR"/>
        </w:rPr>
        <w:t>meuArray</w:t>
      </w:r>
      <w:proofErr w:type="spellEnd"/>
      <w:r w:rsidR="004D4174" w:rsidRPr="004D4174">
        <w:rPr>
          <w:lang w:eastAsia="pt-BR"/>
        </w:rPr>
        <w:t>)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>{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r w:rsidR="004D4174" w:rsidRPr="004D4174">
        <w:rPr>
          <w:lang w:eastAsia="pt-BR"/>
        </w:rPr>
        <w:t>System.out.println</w:t>
      </w:r>
      <w:proofErr w:type="spellEnd"/>
      <w:r w:rsidR="004D4174" w:rsidRPr="004D4174">
        <w:rPr>
          <w:lang w:eastAsia="pt-BR"/>
        </w:rPr>
        <w:t>(</w:t>
      </w:r>
      <w:proofErr w:type="spellStart"/>
      <w:r w:rsidR="004D4174" w:rsidRPr="004D4174">
        <w:rPr>
          <w:lang w:eastAsia="pt-BR"/>
        </w:rPr>
        <w:t>loopVal</w:t>
      </w:r>
      <w:proofErr w:type="spellEnd"/>
      <w:r w:rsidR="004D4174" w:rsidRPr="004D4174">
        <w:rPr>
          <w:lang w:eastAsia="pt-BR"/>
        </w:rPr>
        <w:t>);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>}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>}</w:t>
      </w:r>
    </w:p>
    <w:p w:rsidR="004D4174" w:rsidRPr="004D4174" w:rsidRDefault="004D4174" w:rsidP="00942FEB">
      <w:pPr>
        <w:rPr>
          <w:color w:val="666666"/>
          <w:lang w:eastAsia="pt-BR"/>
        </w:rPr>
      </w:pPr>
      <w:r w:rsidRPr="004D4174">
        <w:rPr>
          <w:lang w:eastAsia="pt-BR"/>
        </w:rPr>
        <w:t>}</w:t>
      </w:r>
    </w:p>
    <w:p w:rsidR="004D4174" w:rsidRPr="004D4174" w:rsidRDefault="004D4174" w:rsidP="00942FEB">
      <w:pPr>
        <w:rPr>
          <w:color w:val="666666"/>
          <w:lang w:eastAsia="pt-BR"/>
        </w:rPr>
      </w:pPr>
      <w:r w:rsidRPr="004D4174">
        <w:rPr>
          <w:color w:val="666666"/>
          <w:lang w:eastAsia="pt-BR"/>
        </w:rPr>
        <w:t> </w:t>
      </w:r>
    </w:p>
    <w:p w:rsidR="004D4174" w:rsidRPr="004D4174" w:rsidRDefault="004D4174" w:rsidP="00942FEB">
      <w:pPr>
        <w:rPr>
          <w:color w:val="666666"/>
          <w:lang w:eastAsia="pt-BR"/>
        </w:rPr>
      </w:pPr>
      <w:r w:rsidRPr="004D4174">
        <w:rPr>
          <w:color w:val="666666"/>
          <w:lang w:eastAsia="pt-BR"/>
        </w:rPr>
        <w:t> </w:t>
      </w:r>
    </w:p>
    <w:p w:rsidR="004D4174" w:rsidRPr="00942FEB" w:rsidRDefault="004D4174" w:rsidP="00942FEB">
      <w:pPr>
        <w:pStyle w:val="PargrafodaLista"/>
        <w:numPr>
          <w:ilvl w:val="0"/>
          <w:numId w:val="1"/>
        </w:numPr>
        <w:rPr>
          <w:rFonts w:ascii="Intel ui" w:hAnsi="Intel ui"/>
          <w:color w:val="666666"/>
          <w:sz w:val="30"/>
          <w:lang w:eastAsia="pt-BR"/>
        </w:rPr>
      </w:pPr>
      <w:r w:rsidRPr="00942FEB">
        <w:rPr>
          <w:rFonts w:ascii="Intel ui" w:hAnsi="Intel ui"/>
          <w:b/>
          <w:bCs/>
          <w:sz w:val="30"/>
          <w:lang w:eastAsia="pt-BR"/>
        </w:rPr>
        <w:t>Instruções de ramificação Java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 xml:space="preserve">Java fornece três instruções de ramificação: break, continue e </w:t>
      </w:r>
      <w:proofErr w:type="spellStart"/>
      <w:r w:rsidR="004D4174" w:rsidRPr="004D4174">
        <w:rPr>
          <w:lang w:eastAsia="pt-BR"/>
        </w:rPr>
        <w:t>retu</w:t>
      </w:r>
      <w:r>
        <w:rPr>
          <w:lang w:eastAsia="pt-BR"/>
        </w:rPr>
        <w:t>rn</w:t>
      </w:r>
      <w:proofErr w:type="spellEnd"/>
      <w:r>
        <w:rPr>
          <w:lang w:eastAsia="pt-BR"/>
        </w:rPr>
        <w:t>. O Break e continue em Java </w:t>
      </w:r>
      <w:r w:rsidR="004D4174" w:rsidRPr="004D4174">
        <w:rPr>
          <w:lang w:eastAsia="pt-BR"/>
        </w:rPr>
        <w:t xml:space="preserve">são duas palavras-chave essenciais que os iniciantes precisam conhecer </w:t>
      </w:r>
      <w:r>
        <w:rPr>
          <w:lang w:eastAsia="pt-BR"/>
        </w:rPr>
        <w:t>enquanto usam loops (loop for, </w:t>
      </w:r>
      <w:r w:rsidR="004D4174" w:rsidRPr="004D4174">
        <w:rPr>
          <w:lang w:eastAsia="pt-BR"/>
        </w:rPr>
        <w:t xml:space="preserve">loop </w:t>
      </w:r>
      <w:proofErr w:type="spellStart"/>
      <w:r w:rsidR="004D4174" w:rsidRPr="004D4174">
        <w:rPr>
          <w:lang w:eastAsia="pt-BR"/>
        </w:rPr>
        <w:t>while</w:t>
      </w:r>
      <w:proofErr w:type="spellEnd"/>
      <w:r w:rsidR="004D4174" w:rsidRPr="004D4174">
        <w:rPr>
          <w:lang w:eastAsia="pt-BR"/>
        </w:rPr>
        <w:t xml:space="preserve"> loop do </w:t>
      </w:r>
      <w:proofErr w:type="spellStart"/>
      <w:r w:rsidR="004D4174" w:rsidRPr="004D4174">
        <w:rPr>
          <w:lang w:eastAsia="pt-BR"/>
        </w:rPr>
        <w:t>while</w:t>
      </w:r>
      <w:proofErr w:type="spellEnd"/>
      <w:r w:rsidR="004D4174" w:rsidRPr="004D4174">
        <w:rPr>
          <w:lang w:eastAsia="pt-BR"/>
        </w:rPr>
        <w:t>). A instrução break em Java é usada para in</w:t>
      </w:r>
      <w:r>
        <w:rPr>
          <w:lang w:eastAsia="pt-BR"/>
        </w:rPr>
        <w:t>terromper o loop e transfere o </w:t>
      </w:r>
      <w:r w:rsidR="004D4174" w:rsidRPr="004D4174">
        <w:rPr>
          <w:lang w:eastAsia="pt-BR"/>
        </w:rPr>
        <w:t xml:space="preserve">controle para a linha imediatamente fora do loop, enquanto continue é </w:t>
      </w:r>
      <w:r>
        <w:rPr>
          <w:lang w:eastAsia="pt-BR"/>
        </w:rPr>
        <w:t>usado para escapar da execução </w:t>
      </w:r>
      <w:r w:rsidR="004D4174" w:rsidRPr="004D4174">
        <w:rPr>
          <w:lang w:eastAsia="pt-BR"/>
        </w:rPr>
        <w:t>atual (iteração) e transfere o controle de volta ao início do loop. Tanto br</w:t>
      </w:r>
      <w:r>
        <w:rPr>
          <w:lang w:eastAsia="pt-BR"/>
        </w:rPr>
        <w:t>eak quanto a continue permitem </w:t>
      </w:r>
      <w:r w:rsidR="004D4174" w:rsidRPr="004D4174">
        <w:rPr>
          <w:lang w:eastAsia="pt-BR"/>
        </w:rPr>
        <w:t>ao programador criar construções sofisticadas de algoritmo e loop.</w:t>
      </w:r>
    </w:p>
    <w:p w:rsidR="004D4174" w:rsidRPr="004D4174" w:rsidRDefault="004D4174" w:rsidP="00942FEB">
      <w:pPr>
        <w:rPr>
          <w:color w:val="666666"/>
          <w:lang w:eastAsia="pt-BR"/>
        </w:rPr>
      </w:pPr>
      <w:r w:rsidRPr="004D4174">
        <w:rPr>
          <w:lang w:eastAsia="pt-BR"/>
        </w:rPr>
        <w:t>Veremos o exemplo da instrução break e co</w:t>
      </w:r>
      <w:r w:rsidR="00942FEB">
        <w:rPr>
          <w:lang w:eastAsia="pt-BR"/>
        </w:rPr>
        <w:t>ntinue em Java e alguns pontos </w:t>
      </w:r>
      <w:r w:rsidRPr="004D4174">
        <w:rPr>
          <w:lang w:eastAsia="pt-BR"/>
        </w:rPr>
        <w:t>importantes relacionados à quebra do loop usando o rótulo e a instrução bre</w:t>
      </w:r>
      <w:r w:rsidR="00942FEB">
        <w:rPr>
          <w:lang w:eastAsia="pt-BR"/>
        </w:rPr>
        <w:t>ak. A palavra-chave break </w:t>
      </w:r>
      <w:r w:rsidRPr="004D4174">
        <w:rPr>
          <w:lang w:eastAsia="pt-BR"/>
        </w:rPr>
        <w:t>também pode ser usada na instrução switch para interromper a escolha a</w:t>
      </w:r>
      <w:r w:rsidR="00942FEB">
        <w:rPr>
          <w:lang w:eastAsia="pt-BR"/>
        </w:rPr>
        <w:t>tual e, se não for usada, pode </w:t>
      </w:r>
      <w:r w:rsidRPr="004D4174">
        <w:rPr>
          <w:lang w:eastAsia="pt-BR"/>
        </w:rPr>
        <w:t>causar falha no switch. Tanto a instrução de break quanto a instrução d</w:t>
      </w:r>
      <w:r w:rsidR="00942FEB">
        <w:rPr>
          <w:lang w:eastAsia="pt-BR"/>
        </w:rPr>
        <w:t>e continue podem ser usadas sem</w:t>
      </w:r>
      <w:r w:rsidRPr="004D4174">
        <w:rPr>
          <w:lang w:eastAsia="pt-BR"/>
        </w:rPr>
        <w:t xml:space="preserve"> rótulo ou rotuladas, embora seja muito mais comum usá-las sem rótulo.</w:t>
      </w:r>
    </w:p>
    <w:p w:rsidR="004D4174" w:rsidRPr="004D4174" w:rsidRDefault="004D4174" w:rsidP="00942FEB">
      <w:pPr>
        <w:rPr>
          <w:color w:val="666666"/>
          <w:lang w:eastAsia="pt-BR"/>
        </w:rPr>
      </w:pPr>
      <w:r w:rsidRPr="004D4174">
        <w:rPr>
          <w:lang w:eastAsia="pt-BR"/>
        </w:rPr>
        <w:t>Vamos entender a instrução break e continue sem rótulo. O pr</w:t>
      </w:r>
      <w:r w:rsidR="00942FEB">
        <w:rPr>
          <w:lang w:eastAsia="pt-BR"/>
        </w:rPr>
        <w:t>ograma abaixo fará a adição de </w:t>
      </w:r>
      <w:r w:rsidRPr="004D4174">
        <w:rPr>
          <w:lang w:eastAsia="pt-BR"/>
        </w:rPr>
        <w:t xml:space="preserve">todos os números pares de </w:t>
      </w:r>
      <w:proofErr w:type="spellStart"/>
      <w:r w:rsidRPr="004D4174">
        <w:rPr>
          <w:lang w:eastAsia="pt-BR"/>
        </w:rPr>
        <w:t>array</w:t>
      </w:r>
      <w:proofErr w:type="spellEnd"/>
      <w:r w:rsidRPr="004D4174">
        <w:rPr>
          <w:lang w:eastAsia="pt-BR"/>
        </w:rPr>
        <w:t xml:space="preserve"> até encontrar 0 ou número negativo de um </w:t>
      </w:r>
      <w:proofErr w:type="spellStart"/>
      <w:r w:rsidRPr="004D4174">
        <w:rPr>
          <w:lang w:eastAsia="pt-BR"/>
        </w:rPr>
        <w:t>array</w:t>
      </w:r>
      <w:proofErr w:type="spellEnd"/>
      <w:r w:rsidRPr="004D4174">
        <w:rPr>
          <w:lang w:eastAsia="pt-BR"/>
        </w:rPr>
        <w:t>.</w:t>
      </w:r>
    </w:p>
    <w:p w:rsidR="004D4174" w:rsidRPr="004D4174" w:rsidRDefault="004D4174" w:rsidP="00942FEB">
      <w:pPr>
        <w:rPr>
          <w:color w:val="666666"/>
          <w:lang w:eastAsia="pt-BR"/>
        </w:rPr>
      </w:pPr>
      <w:r w:rsidRPr="004D4174">
        <w:rPr>
          <w:color w:val="666666"/>
          <w:lang w:eastAsia="pt-BR"/>
        </w:rPr>
        <w:t> 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 xml:space="preserve">public class </w:t>
      </w:r>
      <w:proofErr w:type="spellStart"/>
      <w:proofErr w:type="gramStart"/>
      <w:r w:rsidR="004D4174" w:rsidRPr="004D4174">
        <w:rPr>
          <w:lang w:val="en-US" w:eastAsia="pt-BR"/>
        </w:rPr>
        <w:t>BreakContinueDemo</w:t>
      </w:r>
      <w:proofErr w:type="spellEnd"/>
      <w:r w:rsidR="004D4174" w:rsidRPr="004D4174">
        <w:rPr>
          <w:lang w:val="en-US" w:eastAsia="pt-BR"/>
        </w:rPr>
        <w:t>{</w:t>
      </w:r>
      <w:proofErr w:type="gramEnd"/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>public static void main(String</w:t>
      </w:r>
      <w:proofErr w:type="gramStart"/>
      <w:r w:rsidR="004D4174" w:rsidRPr="004D4174">
        <w:rPr>
          <w:lang w:val="en-US" w:eastAsia="pt-BR"/>
        </w:rPr>
        <w:t>[]</w:t>
      </w:r>
      <w:proofErr w:type="spellStart"/>
      <w:r w:rsidR="004D4174" w:rsidRPr="004D4174">
        <w:rPr>
          <w:lang w:val="en-US" w:eastAsia="pt-BR"/>
        </w:rPr>
        <w:t>args</w:t>
      </w:r>
      <w:proofErr w:type="spellEnd"/>
      <w:proofErr w:type="gramEnd"/>
      <w:r w:rsidR="004D4174" w:rsidRPr="004D4174">
        <w:rPr>
          <w:lang w:val="en-US" w:eastAsia="pt-BR"/>
        </w:rPr>
        <w:t>){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lastRenderedPageBreak/>
        <w:tab/>
      </w:r>
      <w:proofErr w:type="spellStart"/>
      <w:r w:rsidR="004D4174" w:rsidRPr="004D4174">
        <w:rPr>
          <w:lang w:val="en-US" w:eastAsia="pt-BR"/>
        </w:rPr>
        <w:t>int</w:t>
      </w:r>
      <w:proofErr w:type="spellEnd"/>
      <w:proofErr w:type="gramStart"/>
      <w:r w:rsidR="004D4174" w:rsidRPr="004D4174">
        <w:rPr>
          <w:lang w:val="en-US" w:eastAsia="pt-BR"/>
        </w:rPr>
        <w:t>[]numbers</w:t>
      </w:r>
      <w:proofErr w:type="gramEnd"/>
      <w:r w:rsidR="004D4174" w:rsidRPr="004D4174">
        <w:rPr>
          <w:lang w:val="en-US" w:eastAsia="pt-BR"/>
        </w:rPr>
        <w:t>={10,23,19,34,54,23,76,39,65,24,8,0,12,55};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spellStart"/>
      <w:r w:rsidR="004D4174" w:rsidRPr="004D4174">
        <w:rPr>
          <w:lang w:val="en-US" w:eastAsia="pt-BR"/>
        </w:rPr>
        <w:t>int</w:t>
      </w:r>
      <w:proofErr w:type="spellEnd"/>
      <w:r w:rsidR="004D4174" w:rsidRPr="004D4174">
        <w:rPr>
          <w:lang w:val="en-US" w:eastAsia="pt-BR"/>
        </w:rPr>
        <w:t xml:space="preserve"> sum =0;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gramStart"/>
      <w:r w:rsidR="004D4174" w:rsidRPr="004D4174">
        <w:rPr>
          <w:lang w:val="en-US" w:eastAsia="pt-BR"/>
        </w:rPr>
        <w:t>for(</w:t>
      </w:r>
      <w:proofErr w:type="spellStart"/>
      <w:proofErr w:type="gramEnd"/>
      <w:r w:rsidR="004D4174" w:rsidRPr="004D4174">
        <w:rPr>
          <w:lang w:val="en-US" w:eastAsia="pt-BR"/>
        </w:rPr>
        <w:t>int</w:t>
      </w:r>
      <w:proofErr w:type="spellEnd"/>
      <w:r w:rsidR="004D4174" w:rsidRPr="004D4174">
        <w:rPr>
          <w:lang w:val="en-US" w:eastAsia="pt-BR"/>
        </w:rPr>
        <w:t xml:space="preserve"> </w:t>
      </w:r>
      <w:proofErr w:type="spellStart"/>
      <w:r w:rsidR="004D4174" w:rsidRPr="004D4174">
        <w:rPr>
          <w:lang w:val="en-US" w:eastAsia="pt-BR"/>
        </w:rPr>
        <w:t>i</w:t>
      </w:r>
      <w:proofErr w:type="spellEnd"/>
      <w:r w:rsidR="004D4174" w:rsidRPr="004D4174">
        <w:rPr>
          <w:lang w:val="en-US" w:eastAsia="pt-BR"/>
        </w:rPr>
        <w:t xml:space="preserve">=0; </w:t>
      </w:r>
      <w:proofErr w:type="spellStart"/>
      <w:r w:rsidR="004D4174" w:rsidRPr="004D4174">
        <w:rPr>
          <w:lang w:val="en-US" w:eastAsia="pt-BR"/>
        </w:rPr>
        <w:t>i</w:t>
      </w:r>
      <w:proofErr w:type="spellEnd"/>
      <w:r w:rsidR="004D4174" w:rsidRPr="004D4174">
        <w:rPr>
          <w:lang w:val="en-US" w:eastAsia="pt-BR"/>
        </w:rPr>
        <w:t>&lt;</w:t>
      </w:r>
      <w:proofErr w:type="spellStart"/>
      <w:r w:rsidR="004D4174" w:rsidRPr="004D4174">
        <w:rPr>
          <w:lang w:val="en-US" w:eastAsia="pt-BR"/>
        </w:rPr>
        <w:t>numbers.length</w:t>
      </w:r>
      <w:proofErr w:type="spellEnd"/>
      <w:r w:rsidR="004D4174" w:rsidRPr="004D4174">
        <w:rPr>
          <w:lang w:val="en-US" w:eastAsia="pt-BR"/>
        </w:rPr>
        <w:t xml:space="preserve">; </w:t>
      </w:r>
      <w:proofErr w:type="spellStart"/>
      <w:r w:rsidR="004D4174" w:rsidRPr="004D4174">
        <w:rPr>
          <w:lang w:val="en-US" w:eastAsia="pt-BR"/>
        </w:rPr>
        <w:t>i</w:t>
      </w:r>
      <w:proofErr w:type="spellEnd"/>
      <w:r w:rsidR="004D4174" w:rsidRPr="004D4174">
        <w:rPr>
          <w:lang w:val="en-US" w:eastAsia="pt-BR"/>
        </w:rPr>
        <w:t>++){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>if(numbers[</w:t>
      </w:r>
      <w:proofErr w:type="spellStart"/>
      <w:r w:rsidR="004D4174" w:rsidRPr="004D4174">
        <w:rPr>
          <w:lang w:val="en-US" w:eastAsia="pt-BR"/>
        </w:rPr>
        <w:t>i</w:t>
      </w:r>
      <w:proofErr w:type="spellEnd"/>
      <w:r w:rsidR="004D4174" w:rsidRPr="004D4174">
        <w:rPr>
          <w:lang w:val="en-US" w:eastAsia="pt-BR"/>
        </w:rPr>
        <w:t>]&lt;=</w:t>
      </w:r>
      <w:proofErr w:type="gramStart"/>
      <w:r w:rsidR="004D4174" w:rsidRPr="004D4174">
        <w:rPr>
          <w:lang w:val="en-US" w:eastAsia="pt-BR"/>
        </w:rPr>
        <w:t>0){</w:t>
      </w:r>
      <w:proofErr w:type="gramEnd"/>
    </w:p>
    <w:p w:rsidR="004D4174" w:rsidRPr="004D4174" w:rsidRDefault="004D4174" w:rsidP="00942FEB">
      <w:pPr>
        <w:rPr>
          <w:color w:val="666666"/>
          <w:lang w:val="en-US" w:eastAsia="pt-BR"/>
        </w:rPr>
      </w:pPr>
      <w:r w:rsidRPr="004D4174">
        <w:rPr>
          <w:color w:val="666666"/>
          <w:lang w:val="en-US" w:eastAsia="pt-BR"/>
        </w:rPr>
        <w:t> 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spellStart"/>
      <w:r w:rsidR="004D4174" w:rsidRPr="004D4174">
        <w:rPr>
          <w:lang w:val="en-US" w:eastAsia="pt-BR"/>
        </w:rPr>
        <w:t>System.out.println</w:t>
      </w:r>
      <w:proofErr w:type="spellEnd"/>
      <w:r w:rsidR="004D4174" w:rsidRPr="004D4174">
        <w:rPr>
          <w:lang w:val="en-US" w:eastAsia="pt-BR"/>
        </w:rPr>
        <w:t xml:space="preserve">(“Break </w:t>
      </w:r>
      <w:proofErr w:type="spellStart"/>
      <w:r w:rsidR="004D4174" w:rsidRPr="004D4174">
        <w:rPr>
          <w:lang w:val="en-US" w:eastAsia="pt-BR"/>
        </w:rPr>
        <w:t>porque</w:t>
      </w:r>
      <w:proofErr w:type="spellEnd"/>
      <w:r w:rsidR="004D4174" w:rsidRPr="004D4174">
        <w:rPr>
          <w:lang w:val="en-US" w:eastAsia="pt-BR"/>
        </w:rPr>
        <w:t xml:space="preserve"> </w:t>
      </w:r>
      <w:proofErr w:type="spellStart"/>
      <w:r w:rsidR="004D4174" w:rsidRPr="004D4174">
        <w:rPr>
          <w:lang w:val="en-US" w:eastAsia="pt-BR"/>
        </w:rPr>
        <w:t>número</w:t>
      </w:r>
      <w:proofErr w:type="spellEnd"/>
      <w:r w:rsidR="004D4174" w:rsidRPr="004D4174">
        <w:rPr>
          <w:lang w:val="en-US" w:eastAsia="pt-BR"/>
        </w:rPr>
        <w:t xml:space="preserve"> =  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gramStart"/>
      <w:r w:rsidR="004D4174" w:rsidRPr="004D4174">
        <w:rPr>
          <w:lang w:val="en-US" w:eastAsia="pt-BR"/>
        </w:rPr>
        <w:t>”+</w:t>
      </w:r>
      <w:proofErr w:type="gramEnd"/>
      <w:r w:rsidR="004D4174" w:rsidRPr="004D4174">
        <w:rPr>
          <w:lang w:val="en-US" w:eastAsia="pt-BR"/>
        </w:rPr>
        <w:t>numbers[</w:t>
      </w:r>
      <w:proofErr w:type="spellStart"/>
      <w:r w:rsidR="004D4174" w:rsidRPr="004D4174">
        <w:rPr>
          <w:lang w:val="en-US" w:eastAsia="pt-BR"/>
        </w:rPr>
        <w:t>i</w:t>
      </w:r>
      <w:proofErr w:type="spellEnd"/>
      <w:r w:rsidR="004D4174" w:rsidRPr="004D4174">
        <w:rPr>
          <w:lang w:val="en-US" w:eastAsia="pt-BR"/>
        </w:rPr>
        <w:t>]);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>break;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gramStart"/>
      <w:r w:rsidR="004D4174" w:rsidRPr="004D4174">
        <w:rPr>
          <w:lang w:val="en-US" w:eastAsia="pt-BR"/>
        </w:rPr>
        <w:t>}</w:t>
      </w:r>
      <w:proofErr w:type="spellStart"/>
      <w:r w:rsidR="004D4174" w:rsidRPr="004D4174">
        <w:rPr>
          <w:lang w:val="en-US" w:eastAsia="pt-BR"/>
        </w:rPr>
        <w:t>elseif</w:t>
      </w:r>
      <w:proofErr w:type="spellEnd"/>
      <w:proofErr w:type="gramEnd"/>
      <w:r w:rsidR="004D4174" w:rsidRPr="004D4174">
        <w:rPr>
          <w:lang w:val="en-US" w:eastAsia="pt-BR"/>
        </w:rPr>
        <w:t>(numbers[</w:t>
      </w:r>
      <w:proofErr w:type="spellStart"/>
      <w:r w:rsidR="004D4174" w:rsidRPr="004D4174">
        <w:rPr>
          <w:lang w:val="en-US" w:eastAsia="pt-BR"/>
        </w:rPr>
        <w:t>i</w:t>
      </w:r>
      <w:proofErr w:type="spellEnd"/>
      <w:r w:rsidR="004D4174" w:rsidRPr="004D4174">
        <w:rPr>
          <w:lang w:val="en-US" w:eastAsia="pt-BR"/>
        </w:rPr>
        <w:t>]%2!=0){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r w:rsidR="004D4174" w:rsidRPr="004D4174">
        <w:rPr>
          <w:lang w:eastAsia="pt-BR"/>
        </w:rPr>
        <w:t>System.out.println</w:t>
      </w:r>
      <w:proofErr w:type="spellEnd"/>
      <w:r w:rsidR="004D4174" w:rsidRPr="004D4174">
        <w:rPr>
          <w:lang w:eastAsia="pt-BR"/>
        </w:rPr>
        <w:t>("Número ímpar encontrado  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gramStart"/>
      <w:r w:rsidR="004D4174" w:rsidRPr="004D4174">
        <w:rPr>
          <w:lang w:eastAsia="pt-BR"/>
        </w:rPr>
        <w:t>na</w:t>
      </w:r>
      <w:proofErr w:type="gramEnd"/>
      <w:r w:rsidR="004D4174" w:rsidRPr="004D4174">
        <w:rPr>
          <w:lang w:eastAsia="pt-BR"/>
        </w:rPr>
        <w:t xml:space="preserve"> matriz, ignorando o número "+</w:t>
      </w:r>
      <w:proofErr w:type="spellStart"/>
      <w:r w:rsidR="004D4174" w:rsidRPr="004D4174">
        <w:rPr>
          <w:lang w:eastAsia="pt-BR"/>
        </w:rPr>
        <w:t>numbers</w:t>
      </w:r>
      <w:proofErr w:type="spellEnd"/>
      <w:r w:rsidR="004D4174" w:rsidRPr="004D4174">
        <w:rPr>
          <w:lang w:eastAsia="pt-BR"/>
        </w:rPr>
        <w:t>[i]);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>continue;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gramStart"/>
      <w:r w:rsidR="004D4174" w:rsidRPr="004D4174">
        <w:rPr>
          <w:lang w:val="en-US" w:eastAsia="pt-BR"/>
        </w:rPr>
        <w:t>}else</w:t>
      </w:r>
      <w:proofErr w:type="gramEnd"/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>sum= sum +numbers[</w:t>
      </w:r>
      <w:proofErr w:type="spellStart"/>
      <w:r w:rsidR="004D4174" w:rsidRPr="004D4174">
        <w:rPr>
          <w:lang w:val="en-US" w:eastAsia="pt-BR"/>
        </w:rPr>
        <w:t>i</w:t>
      </w:r>
      <w:proofErr w:type="spellEnd"/>
      <w:r w:rsidR="004D4174" w:rsidRPr="004D4174">
        <w:rPr>
          <w:lang w:val="en-US" w:eastAsia="pt-BR"/>
        </w:rPr>
        <w:t>];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>}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r w:rsidR="004D4174" w:rsidRPr="004D4174">
        <w:rPr>
          <w:lang w:eastAsia="pt-BR"/>
        </w:rPr>
        <w:t>System.out.println</w:t>
      </w:r>
      <w:proofErr w:type="spellEnd"/>
      <w:r w:rsidR="004D4174" w:rsidRPr="004D4174">
        <w:rPr>
          <w:lang w:eastAsia="pt-BR"/>
        </w:rPr>
        <w:t>("Soma de todos os números = "</w:t>
      </w:r>
      <w:proofErr w:type="gramStart"/>
      <w:r w:rsidR="004D4174" w:rsidRPr="004D4174">
        <w:rPr>
          <w:lang w:eastAsia="pt-BR"/>
        </w:rPr>
        <w:t>+</w:t>
      </w:r>
      <w:proofErr w:type="gramEnd"/>
      <w:r w:rsidR="004D4174" w:rsidRPr="004D4174">
        <w:rPr>
          <w:lang w:eastAsia="pt-BR"/>
        </w:rPr>
        <w:t xml:space="preserve"> sum);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>}</w:t>
      </w:r>
    </w:p>
    <w:p w:rsidR="004D4174" w:rsidRPr="004D4174" w:rsidRDefault="004D4174" w:rsidP="00942FEB">
      <w:pPr>
        <w:rPr>
          <w:color w:val="666666"/>
          <w:lang w:eastAsia="pt-BR"/>
        </w:rPr>
      </w:pPr>
      <w:r w:rsidRPr="004D4174">
        <w:rPr>
          <w:lang w:eastAsia="pt-BR"/>
        </w:rPr>
        <w:t>}</w:t>
      </w:r>
    </w:p>
    <w:p w:rsidR="00942FEB" w:rsidRDefault="00942FEB" w:rsidP="004D4174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942FEB" w:rsidRDefault="00942FEB" w:rsidP="004D4174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4D4174" w:rsidRPr="00942FEB" w:rsidRDefault="004D4174" w:rsidP="00942FEB">
      <w:pPr>
        <w:pStyle w:val="PargrafodaLista"/>
        <w:numPr>
          <w:ilvl w:val="0"/>
          <w:numId w:val="1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42FE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Instruções rotuladas</w:t>
      </w:r>
    </w:p>
    <w:p w:rsidR="004D4174" w:rsidRPr="004D4174" w:rsidRDefault="004D4174" w:rsidP="00942FEB">
      <w:pPr>
        <w:rPr>
          <w:color w:val="666666"/>
          <w:lang w:eastAsia="pt-BR"/>
        </w:rPr>
      </w:pPr>
      <w:r w:rsidRPr="004D4174">
        <w:rPr>
          <w:lang w:eastAsia="pt-BR"/>
        </w:rPr>
        <w:t xml:space="preserve">Embora muitas instruções possam ser rotuladas, é mais comum </w:t>
      </w:r>
      <w:r w:rsidR="00942FEB">
        <w:rPr>
          <w:lang w:eastAsia="pt-BR"/>
        </w:rPr>
        <w:t>usar rótulos com instruções de </w:t>
      </w:r>
      <w:r w:rsidRPr="004D4174">
        <w:rPr>
          <w:lang w:eastAsia="pt-BR"/>
        </w:rPr>
        <w:t xml:space="preserve">loop como for ou </w:t>
      </w:r>
      <w:proofErr w:type="spellStart"/>
      <w:r w:rsidRPr="004D4174">
        <w:rPr>
          <w:lang w:eastAsia="pt-BR"/>
        </w:rPr>
        <w:t>while</w:t>
      </w:r>
      <w:proofErr w:type="spellEnd"/>
      <w:r w:rsidRPr="004D4174">
        <w:rPr>
          <w:lang w:eastAsia="pt-BR"/>
        </w:rPr>
        <w:t>, em conjunto com instruções de break e co</w:t>
      </w:r>
      <w:r w:rsidR="00942FEB">
        <w:rPr>
          <w:lang w:eastAsia="pt-BR"/>
        </w:rPr>
        <w:t>ntinue. Uma instrução rotulada </w:t>
      </w:r>
      <w:r w:rsidRPr="004D4174">
        <w:rPr>
          <w:lang w:eastAsia="pt-BR"/>
        </w:rPr>
        <w:t>consiste em um identificador válido que termina com dois pontos (:).</w:t>
      </w:r>
    </w:p>
    <w:p w:rsidR="004D4174" w:rsidRPr="004D4174" w:rsidRDefault="004D4174" w:rsidP="00942FEB">
      <w:pPr>
        <w:rPr>
          <w:color w:val="666666"/>
          <w:lang w:eastAsia="pt-BR"/>
        </w:rPr>
      </w:pPr>
      <w:r w:rsidRPr="004D4174">
        <w:rPr>
          <w:lang w:eastAsia="pt-BR"/>
        </w:rPr>
        <w:t>Você precisa entender a diferença entre break e continue rotulad</w:t>
      </w:r>
      <w:r w:rsidR="00942FEB">
        <w:rPr>
          <w:lang w:eastAsia="pt-BR"/>
        </w:rPr>
        <w:t>o e não rotulado. Os rotulados </w:t>
      </w:r>
      <w:r w:rsidRPr="004D4174">
        <w:rPr>
          <w:lang w:eastAsia="pt-BR"/>
        </w:rPr>
        <w:t>são necessários apenas nas situações em que você possui um loop aninha</w:t>
      </w:r>
      <w:r w:rsidR="00942FEB">
        <w:rPr>
          <w:lang w:eastAsia="pt-BR"/>
        </w:rPr>
        <w:t>do e precisam indicar de quais </w:t>
      </w:r>
      <w:r w:rsidRPr="004D4174">
        <w:rPr>
          <w:lang w:eastAsia="pt-BR"/>
        </w:rPr>
        <w:t xml:space="preserve">loops aninhados você deseja interromper ou de quais loops aninhados deseja continuar na </w:t>
      </w:r>
      <w:proofErr w:type="gramStart"/>
      <w:r w:rsidRPr="004D4174">
        <w:rPr>
          <w:lang w:eastAsia="pt-BR"/>
        </w:rPr>
        <w:t>próxima  iteração</w:t>
      </w:r>
      <w:proofErr w:type="gramEnd"/>
      <w:r w:rsidRPr="004D4174">
        <w:rPr>
          <w:lang w:eastAsia="pt-BR"/>
        </w:rPr>
        <w:t xml:space="preserve">. Uma instrução break sairá do loop rotulado, em oposição ao </w:t>
      </w:r>
      <w:r w:rsidR="00942FEB">
        <w:rPr>
          <w:lang w:eastAsia="pt-BR"/>
        </w:rPr>
        <w:t xml:space="preserve">loop mais interno, se a </w:t>
      </w:r>
      <w:proofErr w:type="spellStart"/>
      <w:r w:rsidR="00942FEB">
        <w:rPr>
          <w:lang w:eastAsia="pt-BR"/>
        </w:rPr>
        <w:t>palavra</w:t>
      </w:r>
      <w:r w:rsidRPr="004D4174">
        <w:rPr>
          <w:lang w:eastAsia="pt-BR"/>
        </w:rPr>
        <w:t>chave</w:t>
      </w:r>
      <w:proofErr w:type="spellEnd"/>
      <w:r w:rsidRPr="004D4174">
        <w:rPr>
          <w:lang w:eastAsia="pt-BR"/>
        </w:rPr>
        <w:t xml:space="preserve"> break for combinada com </w:t>
      </w:r>
      <w:r w:rsidRPr="004D4174">
        <w:rPr>
          <w:lang w:eastAsia="pt-BR"/>
        </w:rPr>
        <w:lastRenderedPageBreak/>
        <w:t>um rótulo.</w:t>
      </w:r>
      <w:r w:rsidR="00942FEB">
        <w:rPr>
          <w:lang w:eastAsia="pt-BR"/>
        </w:rPr>
        <w:t xml:space="preserve"> </w:t>
      </w:r>
      <w:r w:rsidRPr="004D4174">
        <w:rPr>
          <w:lang w:eastAsia="pt-BR"/>
        </w:rPr>
        <w:t>Aqui está um programa de</w:t>
      </w:r>
      <w:r w:rsidR="00942FEB">
        <w:rPr>
          <w:lang w:eastAsia="pt-BR"/>
        </w:rPr>
        <w:t xml:space="preserve"> exemplo que usa continue para </w:t>
      </w:r>
      <w:r w:rsidRPr="004D4174">
        <w:rPr>
          <w:lang w:eastAsia="pt-BR"/>
        </w:rPr>
        <w:t>imprimir uma tabela de multiplicação triangular de 0 a 9.</w:t>
      </w:r>
    </w:p>
    <w:p w:rsidR="004D4174" w:rsidRPr="004D4174" w:rsidRDefault="004D4174" w:rsidP="00942FEB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4D417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205626" cy="4657725"/>
            <wp:effectExtent l="0" t="0" r="4445" b="0"/>
            <wp:docPr id="1" name="Imagem 1" descr="https://paperx-dex-assets.s3.sa-east-1.amazonaws.com/images/1679502009010-FyMhU9z4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79502009010-FyMhU9z4A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481" cy="46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EB" w:rsidRDefault="00942FEB" w:rsidP="004D4174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942FEB" w:rsidRDefault="00942FEB" w:rsidP="004D4174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4D4174" w:rsidRPr="00942FEB" w:rsidRDefault="004D4174" w:rsidP="00942FEB">
      <w:pPr>
        <w:pStyle w:val="PargrafodaLista"/>
        <w:numPr>
          <w:ilvl w:val="0"/>
          <w:numId w:val="1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42FE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 xml:space="preserve">A instrução </w:t>
      </w:r>
      <w:proofErr w:type="spellStart"/>
      <w:r w:rsidRPr="00942FE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return</w:t>
      </w:r>
      <w:proofErr w:type="spellEnd"/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 xml:space="preserve">A última instrução de controle é </w:t>
      </w:r>
      <w:proofErr w:type="spellStart"/>
      <w:r w:rsidR="004D4174" w:rsidRPr="004D4174">
        <w:rPr>
          <w:lang w:eastAsia="pt-BR"/>
        </w:rPr>
        <w:t>retu</w:t>
      </w:r>
      <w:r>
        <w:rPr>
          <w:lang w:eastAsia="pt-BR"/>
        </w:rPr>
        <w:t>rn</w:t>
      </w:r>
      <w:proofErr w:type="spellEnd"/>
      <w:r>
        <w:rPr>
          <w:lang w:eastAsia="pt-BR"/>
        </w:rPr>
        <w:t xml:space="preserve">. </w:t>
      </w:r>
      <w:proofErr w:type="spellStart"/>
      <w:r w:rsidR="004D4174" w:rsidRPr="004D4174">
        <w:rPr>
          <w:lang w:eastAsia="pt-BR"/>
        </w:rPr>
        <w:t>Return</w:t>
      </w:r>
      <w:proofErr w:type="spellEnd"/>
      <w:r w:rsidR="004D4174" w:rsidRPr="004D4174">
        <w:rPr>
          <w:lang w:eastAsia="pt-BR"/>
        </w:rPr>
        <w:t xml:space="preserve"> é usada para</w:t>
      </w:r>
      <w:r>
        <w:rPr>
          <w:lang w:eastAsia="pt-BR"/>
        </w:rPr>
        <w:t xml:space="preserve"> retornar explicitamente de um </w:t>
      </w:r>
      <w:r w:rsidR="004D4174" w:rsidRPr="004D4174">
        <w:rPr>
          <w:lang w:eastAsia="pt-BR"/>
        </w:rPr>
        <w:t>método. Ou seja, faz com que o controle do programa seja tran</w:t>
      </w:r>
      <w:r>
        <w:rPr>
          <w:lang w:eastAsia="pt-BR"/>
        </w:rPr>
        <w:t>sferido de volta ao chamador do</w:t>
      </w:r>
      <w:r w:rsidR="004D4174" w:rsidRPr="004D4174">
        <w:rPr>
          <w:lang w:eastAsia="pt-BR"/>
        </w:rPr>
        <w:t xml:space="preserve"> método. A qualquer momento em um método, a instrução </w:t>
      </w:r>
      <w:proofErr w:type="spellStart"/>
      <w:r w:rsidR="004D4174" w:rsidRPr="004D4174">
        <w:rPr>
          <w:lang w:eastAsia="pt-BR"/>
        </w:rPr>
        <w:t>return</w:t>
      </w:r>
      <w:proofErr w:type="spellEnd"/>
      <w:r w:rsidR="004D4174" w:rsidRPr="004D4174">
        <w:rPr>
          <w:lang w:eastAsia="pt-BR"/>
        </w:rPr>
        <w:t xml:space="preserve"> pode </w:t>
      </w:r>
      <w:r>
        <w:rPr>
          <w:lang w:eastAsia="pt-BR"/>
        </w:rPr>
        <w:t>ser usada para fazer com que a </w:t>
      </w:r>
      <w:r w:rsidR="004D4174" w:rsidRPr="004D4174">
        <w:rPr>
          <w:lang w:eastAsia="pt-BR"/>
        </w:rPr>
        <w:t xml:space="preserve">execução volte ao chamador do método. Assim, </w:t>
      </w:r>
      <w:proofErr w:type="spellStart"/>
      <w:r w:rsidR="004D4174" w:rsidRPr="004D4174">
        <w:rPr>
          <w:lang w:eastAsia="pt-BR"/>
        </w:rPr>
        <w:t>return</w:t>
      </w:r>
      <w:proofErr w:type="spellEnd"/>
      <w:r w:rsidR="004D4174" w:rsidRPr="004D4174">
        <w:rPr>
          <w:lang w:eastAsia="pt-BR"/>
        </w:rPr>
        <w:t xml:space="preserve"> finaliza i</w:t>
      </w:r>
      <w:r>
        <w:rPr>
          <w:lang w:eastAsia="pt-BR"/>
        </w:rPr>
        <w:t>mediatamente o método em que é </w:t>
      </w:r>
      <w:r w:rsidR="004D4174" w:rsidRPr="004D4174">
        <w:rPr>
          <w:lang w:eastAsia="pt-BR"/>
        </w:rPr>
        <w:t xml:space="preserve">executada. O exemplo a seguir ilustra esse ponto. Abaixo, o programa </w:t>
      </w:r>
      <w:proofErr w:type="spellStart"/>
      <w:r w:rsidR="004D4174" w:rsidRPr="004D4174">
        <w:rPr>
          <w:lang w:eastAsia="pt-BR"/>
        </w:rPr>
        <w:t>m</w:t>
      </w:r>
      <w:r>
        <w:rPr>
          <w:lang w:eastAsia="pt-BR"/>
        </w:rPr>
        <w:t>ain</w:t>
      </w:r>
      <w:proofErr w:type="spellEnd"/>
      <w:r>
        <w:rPr>
          <w:lang w:eastAsia="pt-BR"/>
        </w:rPr>
        <w:t xml:space="preserve"> () está chamando o método e</w:t>
      </w:r>
      <w:r w:rsidR="004D4174" w:rsidRPr="004D4174">
        <w:rPr>
          <w:lang w:eastAsia="pt-BR"/>
        </w:rPr>
        <w:t xml:space="preserve"> </w:t>
      </w:r>
      <w:proofErr w:type="spellStart"/>
      <w:r w:rsidR="004D4174" w:rsidRPr="004D4174">
        <w:rPr>
          <w:lang w:eastAsia="pt-BR"/>
        </w:rPr>
        <w:t>checaPar</w:t>
      </w:r>
      <w:proofErr w:type="spellEnd"/>
      <w:r w:rsidR="004D4174" w:rsidRPr="004D4174">
        <w:rPr>
          <w:lang w:eastAsia="pt-BR"/>
        </w:rPr>
        <w:t xml:space="preserve"> () é chamado o método. A execução do método </w:t>
      </w:r>
      <w:proofErr w:type="spellStart"/>
      <w:r w:rsidR="004D4174" w:rsidRPr="004D4174">
        <w:rPr>
          <w:lang w:eastAsia="pt-BR"/>
        </w:rPr>
        <w:t>checaPar</w:t>
      </w:r>
      <w:proofErr w:type="spellEnd"/>
      <w:r w:rsidR="004D4174" w:rsidRPr="004D4174">
        <w:rPr>
          <w:lang w:eastAsia="pt-BR"/>
        </w:rPr>
        <w:t xml:space="preserve"> () termi</w:t>
      </w:r>
      <w:r>
        <w:rPr>
          <w:lang w:eastAsia="pt-BR"/>
        </w:rPr>
        <w:t xml:space="preserve">na quando a instrução </w:t>
      </w:r>
      <w:proofErr w:type="spellStart"/>
      <w:r>
        <w:rPr>
          <w:lang w:eastAsia="pt-BR"/>
        </w:rPr>
        <w:t>return</w:t>
      </w:r>
      <w:proofErr w:type="spellEnd"/>
      <w:r>
        <w:rPr>
          <w:lang w:eastAsia="pt-BR"/>
        </w:rPr>
        <w:t xml:space="preserve"> é </w:t>
      </w:r>
      <w:r w:rsidR="004D4174" w:rsidRPr="004D4174">
        <w:rPr>
          <w:lang w:eastAsia="pt-BR"/>
        </w:rPr>
        <w:t>encontrada.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 xml:space="preserve">public class </w:t>
      </w:r>
      <w:proofErr w:type="spellStart"/>
      <w:proofErr w:type="gramStart"/>
      <w:r w:rsidR="004D4174" w:rsidRPr="004D4174">
        <w:rPr>
          <w:lang w:val="en-US" w:eastAsia="pt-BR"/>
        </w:rPr>
        <w:t>ReturnDemo</w:t>
      </w:r>
      <w:proofErr w:type="spellEnd"/>
      <w:r w:rsidR="004D4174" w:rsidRPr="004D4174">
        <w:rPr>
          <w:lang w:val="en-US" w:eastAsia="pt-BR"/>
        </w:rPr>
        <w:t>{</w:t>
      </w:r>
      <w:proofErr w:type="gramEnd"/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lastRenderedPageBreak/>
        <w:tab/>
      </w:r>
      <w:r w:rsidR="004D4174" w:rsidRPr="004D4174">
        <w:rPr>
          <w:lang w:val="en-US" w:eastAsia="pt-BR"/>
        </w:rPr>
        <w:t>public static void main(String</w:t>
      </w:r>
      <w:proofErr w:type="gramStart"/>
      <w:r w:rsidR="004D4174" w:rsidRPr="004D4174">
        <w:rPr>
          <w:lang w:val="en-US" w:eastAsia="pt-BR"/>
        </w:rPr>
        <w:t>[]</w:t>
      </w:r>
      <w:proofErr w:type="spellStart"/>
      <w:r w:rsidR="004D4174" w:rsidRPr="004D4174">
        <w:rPr>
          <w:lang w:val="en-US" w:eastAsia="pt-BR"/>
        </w:rPr>
        <w:t>args</w:t>
      </w:r>
      <w:proofErr w:type="spellEnd"/>
      <w:proofErr w:type="gramEnd"/>
      <w:r w:rsidR="004D4174" w:rsidRPr="004D4174">
        <w:rPr>
          <w:lang w:val="en-US" w:eastAsia="pt-BR"/>
        </w:rPr>
        <w:t>){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gramStart"/>
      <w:r w:rsidR="004D4174" w:rsidRPr="004D4174">
        <w:rPr>
          <w:lang w:val="en-US" w:eastAsia="pt-BR"/>
        </w:rPr>
        <w:t>for(</w:t>
      </w:r>
      <w:proofErr w:type="spellStart"/>
      <w:proofErr w:type="gramEnd"/>
      <w:r w:rsidR="004D4174" w:rsidRPr="004D4174">
        <w:rPr>
          <w:lang w:val="en-US" w:eastAsia="pt-BR"/>
        </w:rPr>
        <w:t>int</w:t>
      </w:r>
      <w:proofErr w:type="spellEnd"/>
      <w:r w:rsidR="004D4174" w:rsidRPr="004D4174">
        <w:rPr>
          <w:lang w:val="en-US" w:eastAsia="pt-BR"/>
        </w:rPr>
        <w:t xml:space="preserve"> k =25; k&lt;31; k++){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 xml:space="preserve">new </w:t>
      </w:r>
      <w:proofErr w:type="spellStart"/>
      <w:r w:rsidR="004D4174" w:rsidRPr="004D4174">
        <w:rPr>
          <w:lang w:val="en-US" w:eastAsia="pt-BR"/>
        </w:rPr>
        <w:t>ReturnDemo</w:t>
      </w:r>
      <w:proofErr w:type="spellEnd"/>
      <w:r w:rsidR="004D4174" w:rsidRPr="004D4174">
        <w:rPr>
          <w:lang w:val="en-US" w:eastAsia="pt-BR"/>
        </w:rPr>
        <w:t>(</w:t>
      </w:r>
      <w:proofErr w:type="gramStart"/>
      <w:r w:rsidR="004D4174" w:rsidRPr="004D4174">
        <w:rPr>
          <w:lang w:val="en-US" w:eastAsia="pt-BR"/>
        </w:rPr>
        <w:t>).</w:t>
      </w:r>
      <w:proofErr w:type="spellStart"/>
      <w:r w:rsidR="004D4174" w:rsidRPr="004D4174">
        <w:rPr>
          <w:lang w:val="en-US" w:eastAsia="pt-BR"/>
        </w:rPr>
        <w:t>checaPar</w:t>
      </w:r>
      <w:proofErr w:type="spellEnd"/>
      <w:proofErr w:type="gramEnd"/>
      <w:r w:rsidR="004D4174" w:rsidRPr="004D4174">
        <w:rPr>
          <w:lang w:val="en-US" w:eastAsia="pt-BR"/>
        </w:rPr>
        <w:t>(k);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>}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>}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 xml:space="preserve">public </w:t>
      </w:r>
      <w:proofErr w:type="spellStart"/>
      <w:r w:rsidR="004D4174" w:rsidRPr="004D4174">
        <w:rPr>
          <w:lang w:val="en-US" w:eastAsia="pt-BR"/>
        </w:rPr>
        <w:t>boolean</w:t>
      </w:r>
      <w:proofErr w:type="spellEnd"/>
      <w:r w:rsidR="004D4174" w:rsidRPr="004D4174">
        <w:rPr>
          <w:lang w:val="en-US" w:eastAsia="pt-BR"/>
        </w:rPr>
        <w:t xml:space="preserve"> </w:t>
      </w:r>
      <w:proofErr w:type="spellStart"/>
      <w:proofErr w:type="gramStart"/>
      <w:r w:rsidR="004D4174" w:rsidRPr="004D4174">
        <w:rPr>
          <w:lang w:val="en-US" w:eastAsia="pt-BR"/>
        </w:rPr>
        <w:t>checaPar</w:t>
      </w:r>
      <w:proofErr w:type="spellEnd"/>
      <w:r w:rsidR="004D4174" w:rsidRPr="004D4174">
        <w:rPr>
          <w:lang w:val="en-US" w:eastAsia="pt-BR"/>
        </w:rPr>
        <w:t>(</w:t>
      </w:r>
      <w:proofErr w:type="spellStart"/>
      <w:proofErr w:type="gramEnd"/>
      <w:r w:rsidR="004D4174" w:rsidRPr="004D4174">
        <w:rPr>
          <w:lang w:val="en-US" w:eastAsia="pt-BR"/>
        </w:rPr>
        <w:t>int</w:t>
      </w:r>
      <w:proofErr w:type="spellEnd"/>
      <w:r w:rsidR="004D4174" w:rsidRPr="004D4174">
        <w:rPr>
          <w:lang w:val="en-US" w:eastAsia="pt-BR"/>
        </w:rPr>
        <w:t xml:space="preserve"> a){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>if(a%2==</w:t>
      </w:r>
      <w:proofErr w:type="gramStart"/>
      <w:r w:rsidR="004D4174" w:rsidRPr="004D4174">
        <w:rPr>
          <w:lang w:val="en-US" w:eastAsia="pt-BR"/>
        </w:rPr>
        <w:t>0){</w:t>
      </w:r>
      <w:proofErr w:type="gramEnd"/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spellStart"/>
      <w:r w:rsidR="004D4174" w:rsidRPr="004D4174">
        <w:rPr>
          <w:lang w:val="en-US" w:eastAsia="pt-BR"/>
        </w:rPr>
        <w:t>System.out.println</w:t>
      </w:r>
      <w:proofErr w:type="spellEnd"/>
      <w:r w:rsidR="004D4174" w:rsidRPr="004D4174">
        <w:rPr>
          <w:lang w:val="en-US" w:eastAsia="pt-BR"/>
        </w:rPr>
        <w:t>(a +" é par");</w:t>
      </w:r>
    </w:p>
    <w:p w:rsidR="004D4174" w:rsidRPr="004D4174" w:rsidRDefault="00942FEB" w:rsidP="00942FEB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="004D4174" w:rsidRPr="004D4174">
        <w:rPr>
          <w:lang w:val="en-US" w:eastAsia="pt-BR"/>
        </w:rPr>
        <w:t>return true;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>}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r w:rsidR="004D4174" w:rsidRPr="004D4174">
        <w:rPr>
          <w:lang w:eastAsia="pt-BR"/>
        </w:rPr>
        <w:t>System.out.println</w:t>
      </w:r>
      <w:proofErr w:type="spellEnd"/>
      <w:r w:rsidR="004D4174" w:rsidRPr="004D4174">
        <w:rPr>
          <w:lang w:eastAsia="pt-BR"/>
        </w:rPr>
        <w:t>(a +" é ímpar");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r w:rsidR="004D4174" w:rsidRPr="004D4174">
        <w:rPr>
          <w:lang w:eastAsia="pt-BR"/>
        </w:rPr>
        <w:t>}</w:t>
      </w:r>
    </w:p>
    <w:p w:rsidR="004D4174" w:rsidRPr="004D4174" w:rsidRDefault="004D4174" w:rsidP="00942FEB">
      <w:pPr>
        <w:rPr>
          <w:color w:val="666666"/>
          <w:lang w:eastAsia="pt-BR"/>
        </w:rPr>
      </w:pPr>
      <w:r w:rsidRPr="004D4174">
        <w:rPr>
          <w:lang w:eastAsia="pt-BR"/>
        </w:rPr>
        <w:t>}</w:t>
      </w:r>
    </w:p>
    <w:p w:rsidR="004D4174" w:rsidRPr="004D4174" w:rsidRDefault="004D4174" w:rsidP="00942FEB">
      <w:pPr>
        <w:rPr>
          <w:color w:val="666666"/>
          <w:lang w:eastAsia="pt-BR"/>
        </w:rPr>
      </w:pPr>
      <w:r w:rsidRPr="004D4174">
        <w:rPr>
          <w:lang w:eastAsia="pt-BR"/>
        </w:rPr>
        <w:t>Resultado:</w:t>
      </w:r>
    </w:p>
    <w:p w:rsidR="004D4174" w:rsidRPr="004D4174" w:rsidRDefault="00942FEB" w:rsidP="00942FEB">
      <w:pPr>
        <w:rPr>
          <w:color w:val="666666"/>
          <w:lang w:eastAsia="pt-BR"/>
        </w:rPr>
      </w:pPr>
      <w:r>
        <w:rPr>
          <w:lang w:eastAsia="pt-BR"/>
        </w:rPr>
        <w:tab/>
      </w:r>
      <w:bookmarkStart w:id="1" w:name="_GoBack"/>
      <w:bookmarkEnd w:id="1"/>
      <w:proofErr w:type="spellStart"/>
      <w:r w:rsidR="004D4174" w:rsidRPr="004D4174">
        <w:rPr>
          <w:lang w:eastAsia="pt-BR"/>
        </w:rPr>
        <w:t>return</w:t>
      </w:r>
      <w:proofErr w:type="spellEnd"/>
      <w:r w:rsidR="004D4174" w:rsidRPr="004D4174">
        <w:rPr>
          <w:lang w:eastAsia="pt-BR"/>
        </w:rPr>
        <w:t xml:space="preserve"> false</w:t>
      </w:r>
    </w:p>
    <w:sectPr w:rsidR="004D4174" w:rsidRPr="004D4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Intel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59A"/>
    <w:multiLevelType w:val="hybridMultilevel"/>
    <w:tmpl w:val="B0EAA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06D2A"/>
    <w:multiLevelType w:val="hybridMultilevel"/>
    <w:tmpl w:val="64FA4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94C6D"/>
    <w:multiLevelType w:val="hybridMultilevel"/>
    <w:tmpl w:val="91002908"/>
    <w:lvl w:ilvl="0" w:tplc="9D264EC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049CE"/>
    <w:multiLevelType w:val="hybridMultilevel"/>
    <w:tmpl w:val="4E7A3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5E"/>
    <w:rsid w:val="000C7AFA"/>
    <w:rsid w:val="004D4174"/>
    <w:rsid w:val="006920B5"/>
    <w:rsid w:val="00883F89"/>
    <w:rsid w:val="00942FEB"/>
    <w:rsid w:val="0099415E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0292"/>
  <w15:chartTrackingRefBased/>
  <w15:docId w15:val="{4E38CD68-D63E-4EE3-9A05-D204B9F7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4D4174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D417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417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417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D417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D4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3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ystem.in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2041</Words>
  <Characters>11026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2024-02-01T22:48:00Z</dcterms:created>
  <dcterms:modified xsi:type="dcterms:W3CDTF">2024-02-01T23:03:00Z</dcterms:modified>
</cp:coreProperties>
</file>